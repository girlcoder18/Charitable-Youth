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4C7CF" w14:textId="77777777" w:rsidR="00D36C62" w:rsidRPr="00720F5D" w:rsidRDefault="00D36C62">
      <w:pPr>
        <w:rPr>
          <w:rFonts w:ascii="Times New Roman" w:hAnsi="Times New Roman" w:cs="Times New Roman"/>
          <w:sz w:val="24"/>
          <w:szCs w:val="24"/>
        </w:rPr>
      </w:pPr>
    </w:p>
    <w:p w14:paraId="65020D1D" w14:textId="77777777" w:rsidR="0017480A" w:rsidRPr="003C11BC" w:rsidRDefault="0017480A">
      <w:pPr>
        <w:rPr>
          <w:rFonts w:ascii="Times New Roman" w:hAnsi="Times New Roman" w:cs="Times New Roman"/>
          <w:b/>
          <w:sz w:val="24"/>
          <w:szCs w:val="24"/>
        </w:rPr>
      </w:pPr>
      <w:r w:rsidRPr="003C11BC">
        <w:rPr>
          <w:rFonts w:ascii="Times New Roman" w:hAnsi="Times New Roman" w:cs="Times New Roman"/>
          <w:b/>
          <w:sz w:val="24"/>
          <w:szCs w:val="24"/>
        </w:rPr>
        <w:t>ABOUT US</w:t>
      </w:r>
    </w:p>
    <w:p w14:paraId="1ABE053A" w14:textId="77777777" w:rsidR="0017480A" w:rsidRDefault="0017480A">
      <w:pPr>
        <w:rPr>
          <w:rFonts w:ascii="Times New Roman" w:hAnsi="Times New Roman" w:cs="Times New Roman"/>
          <w:sz w:val="24"/>
          <w:szCs w:val="24"/>
        </w:rPr>
      </w:pPr>
      <w:r>
        <w:rPr>
          <w:rFonts w:ascii="Times New Roman" w:hAnsi="Times New Roman" w:cs="Times New Roman"/>
          <w:sz w:val="24"/>
          <w:szCs w:val="24"/>
        </w:rPr>
        <w:t xml:space="preserve">Feeding the world </w:t>
      </w:r>
      <w:r w:rsidR="005C0BF2">
        <w:rPr>
          <w:rFonts w:ascii="Times New Roman" w:hAnsi="Times New Roman" w:cs="Times New Roman"/>
          <w:sz w:val="24"/>
          <w:szCs w:val="24"/>
        </w:rPr>
        <w:t>Inc</w:t>
      </w:r>
      <w:ins w:id="0" w:author="Omotayo, Moshood Olanrewaju" w:date="2018-12-31T17:34:00Z">
        <w:r w:rsidR="005E7E39">
          <w:rPr>
            <w:rFonts w:ascii="Times New Roman" w:hAnsi="Times New Roman" w:cs="Times New Roman"/>
            <w:sz w:val="24"/>
            <w:szCs w:val="24"/>
          </w:rPr>
          <w:t>.</w:t>
        </w:r>
      </w:ins>
      <w:r w:rsidR="005C0BF2">
        <w:rPr>
          <w:rFonts w:ascii="Times New Roman" w:hAnsi="Times New Roman" w:cs="Times New Roman"/>
          <w:sz w:val="24"/>
          <w:szCs w:val="24"/>
        </w:rPr>
        <w:t xml:space="preserve"> </w:t>
      </w:r>
      <w:r>
        <w:rPr>
          <w:rFonts w:ascii="Times New Roman" w:hAnsi="Times New Roman" w:cs="Times New Roman"/>
          <w:sz w:val="24"/>
          <w:szCs w:val="24"/>
        </w:rPr>
        <w:t>is a</w:t>
      </w:r>
      <w:del w:id="1" w:author="Omotayo, Moshood Olanrewaju" w:date="2018-12-31T17:34:00Z">
        <w:r w:rsidDel="005E7E39">
          <w:rPr>
            <w:rFonts w:ascii="Times New Roman" w:hAnsi="Times New Roman" w:cs="Times New Roman"/>
            <w:sz w:val="24"/>
            <w:szCs w:val="24"/>
          </w:rPr>
          <w:delText xml:space="preserve"> community based</w:delText>
        </w:r>
      </w:del>
      <w:r>
        <w:rPr>
          <w:rFonts w:ascii="Times New Roman" w:hAnsi="Times New Roman" w:cs="Times New Roman"/>
          <w:sz w:val="24"/>
          <w:szCs w:val="24"/>
        </w:rPr>
        <w:t xml:space="preserve"> </w:t>
      </w:r>
      <w:r w:rsidR="00444083" w:rsidRPr="00771FF1">
        <w:rPr>
          <w:rFonts w:ascii="Times New Roman" w:hAnsi="Times New Roman"/>
          <w:sz w:val="24"/>
          <w:szCs w:val="24"/>
        </w:rPr>
        <w:t>Massachusetts</w:t>
      </w:r>
      <w:ins w:id="2" w:author="Omotayo, Moshood Olanrewaju" w:date="2018-12-31T17:34:00Z">
        <w:r w:rsidR="005E7E39">
          <w:rPr>
            <w:rFonts w:ascii="Times New Roman" w:hAnsi="Times New Roman"/>
            <w:sz w:val="24"/>
            <w:szCs w:val="24"/>
          </w:rPr>
          <w:t>-based</w:t>
        </w:r>
      </w:ins>
      <w:r w:rsidR="00444083" w:rsidRPr="00771FF1">
        <w:rPr>
          <w:rFonts w:ascii="Times New Roman" w:hAnsi="Times New Roman"/>
          <w:sz w:val="24"/>
          <w:szCs w:val="24"/>
        </w:rPr>
        <w:t xml:space="preserve"> </w:t>
      </w:r>
      <w:ins w:id="3" w:author="Omotayo, Moshood Olanrewaju" w:date="2018-12-31T17:35:00Z">
        <w:r w:rsidR="005E7E39">
          <w:rPr>
            <w:rFonts w:ascii="Times New Roman" w:hAnsi="Times New Roman" w:cs="Times New Roman"/>
            <w:sz w:val="24"/>
            <w:szCs w:val="24"/>
          </w:rPr>
          <w:t>not-for-profit</w:t>
        </w:r>
      </w:ins>
      <w:del w:id="4" w:author="Omotayo, Moshood Olanrewaju" w:date="2018-12-31T17:35:00Z">
        <w:r w:rsidR="008224EC" w:rsidDel="005E7E39">
          <w:rPr>
            <w:rFonts w:ascii="Times New Roman" w:hAnsi="Times New Roman" w:cs="Times New Roman"/>
            <w:sz w:val="24"/>
            <w:szCs w:val="24"/>
          </w:rPr>
          <w:delText>Non</w:delText>
        </w:r>
      </w:del>
      <w:del w:id="5" w:author="Omotayo, Moshood Olanrewaju" w:date="2018-12-31T17:34:00Z">
        <w:r w:rsidR="008224EC" w:rsidDel="005E7E39">
          <w:rPr>
            <w:rFonts w:ascii="Times New Roman" w:hAnsi="Times New Roman" w:cs="Times New Roman"/>
            <w:sz w:val="24"/>
            <w:szCs w:val="24"/>
          </w:rPr>
          <w:delText xml:space="preserve"> </w:delText>
        </w:r>
      </w:del>
      <w:del w:id="6" w:author="Omotayo, Moshood Olanrewaju" w:date="2018-12-31T17:35:00Z">
        <w:r w:rsidR="008224EC" w:rsidDel="005E7E39">
          <w:rPr>
            <w:rFonts w:ascii="Times New Roman" w:hAnsi="Times New Roman" w:cs="Times New Roman"/>
            <w:sz w:val="24"/>
            <w:szCs w:val="24"/>
          </w:rPr>
          <w:delText>Governmental</w:delText>
        </w:r>
      </w:del>
      <w:r w:rsidR="00444083">
        <w:rPr>
          <w:rFonts w:ascii="Times New Roman" w:hAnsi="Times New Roman" w:cs="Times New Roman"/>
          <w:sz w:val="24"/>
          <w:szCs w:val="24"/>
        </w:rPr>
        <w:t xml:space="preserve"> </w:t>
      </w:r>
      <w:ins w:id="7" w:author="Omotayo, Moshood Olanrewaju" w:date="2018-12-31T17:35:00Z">
        <w:r w:rsidR="005E7E39">
          <w:rPr>
            <w:rFonts w:ascii="Times New Roman" w:hAnsi="Times New Roman" w:cs="Times New Roman"/>
            <w:sz w:val="24"/>
            <w:szCs w:val="24"/>
          </w:rPr>
          <w:t>o</w:t>
        </w:r>
      </w:ins>
      <w:del w:id="8" w:author="Omotayo, Moshood Olanrewaju" w:date="2018-12-31T17:35:00Z">
        <w:r w:rsidDel="005E7E39">
          <w:rPr>
            <w:rFonts w:ascii="Times New Roman" w:hAnsi="Times New Roman" w:cs="Times New Roman"/>
            <w:sz w:val="24"/>
            <w:szCs w:val="24"/>
          </w:rPr>
          <w:delText>O</w:delText>
        </w:r>
      </w:del>
      <w:r w:rsidR="00444083">
        <w:rPr>
          <w:rFonts w:ascii="Times New Roman" w:hAnsi="Times New Roman" w:cs="Times New Roman"/>
          <w:sz w:val="24"/>
          <w:szCs w:val="24"/>
        </w:rPr>
        <w:t>rganisation</w:t>
      </w:r>
      <w:ins w:id="9" w:author="Omotayo, Moshood Olanrewaju" w:date="2018-12-31T17:35:00Z">
        <w:r w:rsidR="005E7E39">
          <w:rPr>
            <w:rFonts w:ascii="Times New Roman" w:hAnsi="Times New Roman" w:cs="Times New Roman"/>
            <w:sz w:val="24"/>
            <w:szCs w:val="24"/>
          </w:rPr>
          <w:t>, focused on</w:t>
        </w:r>
      </w:ins>
      <w:ins w:id="10" w:author="Omotayo, Moshood Olanrewaju" w:date="2018-12-31T17:37:00Z">
        <w:r w:rsidR="005E7E39">
          <w:rPr>
            <w:rFonts w:ascii="Times New Roman" w:hAnsi="Times New Roman" w:cs="Times New Roman"/>
            <w:sz w:val="24"/>
            <w:szCs w:val="24"/>
          </w:rPr>
          <w:t xml:space="preserve"> community-based initiatives and poverty reduction. We are particularly focused on</w:t>
        </w:r>
      </w:ins>
      <w:ins w:id="11" w:author="Omotayo, Moshood Olanrewaju" w:date="2018-12-31T17:35:00Z">
        <w:r w:rsidR="005E7E39">
          <w:rPr>
            <w:rFonts w:ascii="Times New Roman" w:hAnsi="Times New Roman" w:cs="Times New Roman"/>
            <w:sz w:val="24"/>
            <w:szCs w:val="24"/>
          </w:rPr>
          <w:t xml:space="preserve"> supporting smallholder farmers</w:t>
        </w:r>
      </w:ins>
      <w:ins w:id="12" w:author="Omotayo, Moshood Olanrewaju" w:date="2018-12-31T17:36:00Z">
        <w:r w:rsidR="005E7E39">
          <w:rPr>
            <w:rFonts w:ascii="Times New Roman" w:hAnsi="Times New Roman" w:cs="Times New Roman"/>
            <w:sz w:val="24"/>
            <w:szCs w:val="24"/>
          </w:rPr>
          <w:t xml:space="preserve"> in resource-limited settings</w:t>
        </w:r>
      </w:ins>
      <w:ins w:id="13" w:author="Omotayo, Moshood Olanrewaju" w:date="2018-12-31T17:38:00Z">
        <w:r w:rsidR="005E7E39">
          <w:rPr>
            <w:rFonts w:ascii="Times New Roman" w:hAnsi="Times New Roman" w:cs="Times New Roman"/>
            <w:sz w:val="24"/>
            <w:szCs w:val="24"/>
          </w:rPr>
          <w:t>.</w:t>
        </w:r>
      </w:ins>
      <w:del w:id="14" w:author="Omotayo, Moshood Olanrewaju" w:date="2018-12-31T17:35:00Z">
        <w:r w:rsidDel="005E7E39">
          <w:rPr>
            <w:rFonts w:ascii="Times New Roman" w:hAnsi="Times New Roman" w:cs="Times New Roman"/>
            <w:sz w:val="24"/>
            <w:szCs w:val="24"/>
          </w:rPr>
          <w:delText>.</w:delText>
        </w:r>
      </w:del>
      <w:r>
        <w:rPr>
          <w:rFonts w:ascii="Times New Roman" w:hAnsi="Times New Roman" w:cs="Times New Roman"/>
          <w:sz w:val="24"/>
          <w:szCs w:val="24"/>
        </w:rPr>
        <w:t xml:space="preserve"> </w:t>
      </w:r>
      <w:del w:id="15" w:author="Omotayo, Moshood Olanrewaju" w:date="2018-12-31T17:34:00Z">
        <w:r w:rsidDel="005E7E39">
          <w:rPr>
            <w:rFonts w:ascii="Times New Roman" w:hAnsi="Times New Roman" w:cs="Times New Roman"/>
            <w:sz w:val="24"/>
            <w:szCs w:val="24"/>
          </w:rPr>
          <w:delText>We are non profit making and we are not political.</w:delText>
        </w:r>
      </w:del>
    </w:p>
    <w:p w14:paraId="06DB46EF" w14:textId="77777777" w:rsidR="0017480A" w:rsidDel="005E7E39" w:rsidRDefault="0017480A">
      <w:pPr>
        <w:rPr>
          <w:del w:id="16" w:author="Omotayo, Moshood Olanrewaju" w:date="2018-12-31T17:37:00Z"/>
          <w:rFonts w:ascii="Times New Roman" w:hAnsi="Times New Roman" w:cs="Times New Roman"/>
          <w:sz w:val="24"/>
          <w:szCs w:val="24"/>
        </w:rPr>
      </w:pPr>
      <w:del w:id="17" w:author="Omotayo, Moshood Olanrewaju" w:date="2018-12-31T17:37:00Z">
        <w:r w:rsidDel="005E7E39">
          <w:rPr>
            <w:rFonts w:ascii="Times New Roman" w:hAnsi="Times New Roman" w:cs="Times New Roman"/>
            <w:sz w:val="24"/>
            <w:szCs w:val="24"/>
          </w:rPr>
          <w:delText>We are focused on feeding the vulnerables in the communities. We are concerned</w:delText>
        </w:r>
        <w:r w:rsidR="00750070" w:rsidDel="005E7E39">
          <w:rPr>
            <w:rFonts w:ascii="Times New Roman" w:hAnsi="Times New Roman" w:cs="Times New Roman"/>
            <w:sz w:val="24"/>
            <w:szCs w:val="24"/>
          </w:rPr>
          <w:delText xml:space="preserve"> about spate of disease and untimely death which might likely arise from poor feeding and malnourishment.</w:delText>
        </w:r>
      </w:del>
    </w:p>
    <w:p w14:paraId="253CEF88" w14:textId="77777777" w:rsidR="0079314B" w:rsidDel="005E7E39" w:rsidRDefault="0079314B">
      <w:pPr>
        <w:rPr>
          <w:del w:id="18" w:author="Omotayo, Moshood Olanrewaju" w:date="2018-12-31T17:37:00Z"/>
          <w:rFonts w:ascii="Times New Roman" w:hAnsi="Times New Roman" w:cs="Times New Roman"/>
          <w:sz w:val="24"/>
          <w:szCs w:val="24"/>
        </w:rPr>
      </w:pPr>
    </w:p>
    <w:p w14:paraId="2DBDEA6E" w14:textId="77777777" w:rsidR="0079314B" w:rsidRPr="003C11BC" w:rsidRDefault="0079314B" w:rsidP="0079314B">
      <w:pPr>
        <w:rPr>
          <w:rFonts w:ascii="Times New Roman" w:hAnsi="Times New Roman" w:cs="Times New Roman"/>
          <w:b/>
          <w:sz w:val="24"/>
          <w:szCs w:val="24"/>
        </w:rPr>
      </w:pPr>
      <w:r w:rsidRPr="003C11BC">
        <w:rPr>
          <w:rFonts w:ascii="Times New Roman" w:hAnsi="Times New Roman" w:cs="Times New Roman"/>
          <w:b/>
          <w:sz w:val="24"/>
          <w:szCs w:val="24"/>
        </w:rPr>
        <w:t>VISION</w:t>
      </w:r>
    </w:p>
    <w:p w14:paraId="69D75660" w14:textId="77777777" w:rsidR="0079314B" w:rsidDel="00742AC1" w:rsidRDefault="0079314B" w:rsidP="0079314B">
      <w:pPr>
        <w:rPr>
          <w:del w:id="19" w:author="Omotayo, Moshood Olanrewaju" w:date="2018-12-31T17:44:00Z"/>
          <w:rFonts w:ascii="Times New Roman" w:hAnsi="Times New Roman" w:cs="Times New Roman"/>
          <w:sz w:val="24"/>
          <w:szCs w:val="24"/>
        </w:rPr>
      </w:pPr>
      <w:r w:rsidRPr="00720F5D">
        <w:rPr>
          <w:rFonts w:ascii="Times New Roman" w:hAnsi="Times New Roman" w:cs="Times New Roman"/>
          <w:sz w:val="24"/>
          <w:szCs w:val="24"/>
        </w:rPr>
        <w:t xml:space="preserve">To </w:t>
      </w:r>
      <w:ins w:id="20" w:author="Omotayo, Moshood Olanrewaju" w:date="2018-12-31T17:40:00Z">
        <w:r w:rsidR="005E7E39">
          <w:rPr>
            <w:rFonts w:ascii="Times New Roman" w:hAnsi="Times New Roman" w:cs="Times New Roman"/>
            <w:sz w:val="24"/>
            <w:szCs w:val="24"/>
          </w:rPr>
          <w:t>improve wellbeing</w:t>
        </w:r>
      </w:ins>
      <w:ins w:id="21" w:author="Omotayo, Moshood Olanrewaju" w:date="2018-12-31T17:42:00Z">
        <w:r w:rsidR="005E7E39">
          <w:rPr>
            <w:rFonts w:ascii="Times New Roman" w:hAnsi="Times New Roman" w:cs="Times New Roman"/>
            <w:sz w:val="24"/>
            <w:szCs w:val="24"/>
          </w:rPr>
          <w:t xml:space="preserve"> </w:t>
        </w:r>
      </w:ins>
      <w:ins w:id="22" w:author="Omotayo, Moshood Olanrewaju" w:date="2018-12-31T17:43:00Z">
        <w:r w:rsidR="00742AC1">
          <w:rPr>
            <w:rFonts w:ascii="Times New Roman" w:hAnsi="Times New Roman" w:cs="Times New Roman"/>
            <w:sz w:val="24"/>
            <w:szCs w:val="24"/>
          </w:rPr>
          <w:t>and</w:t>
        </w:r>
      </w:ins>
      <w:ins w:id="23" w:author="Omotayo, Moshood Olanrewaju" w:date="2018-12-31T17:42:00Z">
        <w:r w:rsidR="005E7E39">
          <w:rPr>
            <w:rFonts w:ascii="Times New Roman" w:hAnsi="Times New Roman" w:cs="Times New Roman"/>
            <w:sz w:val="24"/>
            <w:szCs w:val="24"/>
          </w:rPr>
          <w:t xml:space="preserve"> eradicat</w:t>
        </w:r>
      </w:ins>
      <w:ins w:id="24" w:author="Omotayo, Moshood Olanrewaju" w:date="2018-12-31T17:43:00Z">
        <w:r w:rsidR="00742AC1">
          <w:rPr>
            <w:rFonts w:ascii="Times New Roman" w:hAnsi="Times New Roman" w:cs="Times New Roman"/>
            <w:sz w:val="24"/>
            <w:szCs w:val="24"/>
          </w:rPr>
          <w:t>e</w:t>
        </w:r>
      </w:ins>
      <w:ins w:id="25" w:author="Omotayo, Moshood Olanrewaju" w:date="2018-12-31T17:42:00Z">
        <w:r w:rsidR="005E7E39">
          <w:rPr>
            <w:rFonts w:ascii="Times New Roman" w:hAnsi="Times New Roman" w:cs="Times New Roman"/>
            <w:sz w:val="24"/>
            <w:szCs w:val="24"/>
          </w:rPr>
          <w:t xml:space="preserve"> poverty and malnutrition</w:t>
        </w:r>
      </w:ins>
      <w:ins w:id="26" w:author="Omotayo, Moshood Olanrewaju" w:date="2018-12-31T17:43:00Z">
        <w:r w:rsidR="00742AC1">
          <w:rPr>
            <w:rFonts w:ascii="Times New Roman" w:hAnsi="Times New Roman" w:cs="Times New Roman"/>
            <w:sz w:val="24"/>
            <w:szCs w:val="24"/>
          </w:rPr>
          <w:t xml:space="preserve"> through agricultural de</w:t>
        </w:r>
      </w:ins>
      <w:ins w:id="27" w:author="Omotayo, Moshood Olanrewaju" w:date="2018-12-31T17:44:00Z">
        <w:r w:rsidR="00742AC1">
          <w:rPr>
            <w:rFonts w:ascii="Times New Roman" w:hAnsi="Times New Roman" w:cs="Times New Roman"/>
            <w:sz w:val="24"/>
            <w:szCs w:val="24"/>
          </w:rPr>
          <w:t>velopment</w:t>
        </w:r>
      </w:ins>
      <w:ins w:id="28" w:author="Omotayo, Moshood Olanrewaju" w:date="2018-12-31T17:40:00Z">
        <w:r w:rsidR="005E7E39">
          <w:rPr>
            <w:rFonts w:ascii="Times New Roman" w:hAnsi="Times New Roman" w:cs="Times New Roman"/>
            <w:sz w:val="24"/>
            <w:szCs w:val="24"/>
          </w:rPr>
          <w:t xml:space="preserve"> in </w:t>
        </w:r>
      </w:ins>
      <w:ins w:id="29" w:author="Omotayo, Moshood Olanrewaju" w:date="2018-12-31T17:42:00Z">
        <w:r w:rsidR="005E7E39">
          <w:rPr>
            <w:rFonts w:ascii="Times New Roman" w:hAnsi="Times New Roman" w:cs="Times New Roman"/>
            <w:sz w:val="24"/>
            <w:szCs w:val="24"/>
          </w:rPr>
          <w:t>specified communities.</w:t>
        </w:r>
      </w:ins>
      <w:ins w:id="30" w:author="Omotayo, Moshood Olanrewaju" w:date="2018-12-31T17:41:00Z">
        <w:r w:rsidR="005E7E39">
          <w:rPr>
            <w:rFonts w:ascii="Times New Roman" w:hAnsi="Times New Roman" w:cs="Times New Roman"/>
            <w:sz w:val="24"/>
            <w:szCs w:val="24"/>
          </w:rPr>
          <w:t xml:space="preserve"> </w:t>
        </w:r>
      </w:ins>
      <w:del w:id="31" w:author="Omotayo, Moshood Olanrewaju" w:date="2018-12-31T17:44:00Z">
        <w:r w:rsidRPr="00720F5D" w:rsidDel="00742AC1">
          <w:rPr>
            <w:rFonts w:ascii="Times New Roman" w:hAnsi="Times New Roman" w:cs="Times New Roman"/>
            <w:sz w:val="24"/>
            <w:szCs w:val="24"/>
          </w:rPr>
          <w:delText>attain a well-nourished community where the underprivileged will not lack the basic feeding need</w:delText>
        </w:r>
        <w:r w:rsidDel="00742AC1">
          <w:rPr>
            <w:rFonts w:ascii="Times New Roman" w:hAnsi="Times New Roman" w:cs="Times New Roman"/>
            <w:sz w:val="24"/>
            <w:szCs w:val="24"/>
          </w:rPr>
          <w:delText>. A society where health related issues will be nipped in the bud by ensuring people feed nourishingly well.</w:delText>
        </w:r>
      </w:del>
    </w:p>
    <w:p w14:paraId="0519879B" w14:textId="77777777" w:rsidR="00742AC1" w:rsidRDefault="00742AC1" w:rsidP="0079314B">
      <w:pPr>
        <w:rPr>
          <w:ins w:id="32" w:author="Omotayo, Moshood Olanrewaju" w:date="2018-12-31T17:44:00Z"/>
          <w:rFonts w:ascii="Times New Roman" w:hAnsi="Times New Roman" w:cs="Times New Roman"/>
          <w:b/>
          <w:sz w:val="24"/>
          <w:szCs w:val="24"/>
        </w:rPr>
      </w:pPr>
    </w:p>
    <w:p w14:paraId="3F73F9E9" w14:textId="77777777" w:rsidR="0079314B" w:rsidRPr="003C11BC" w:rsidRDefault="0079314B" w:rsidP="0079314B">
      <w:pPr>
        <w:rPr>
          <w:rFonts w:ascii="Times New Roman" w:hAnsi="Times New Roman" w:cs="Times New Roman"/>
          <w:b/>
          <w:sz w:val="24"/>
          <w:szCs w:val="24"/>
        </w:rPr>
      </w:pPr>
      <w:r w:rsidRPr="003C11BC">
        <w:rPr>
          <w:rFonts w:ascii="Times New Roman" w:hAnsi="Times New Roman" w:cs="Times New Roman"/>
          <w:b/>
          <w:sz w:val="24"/>
          <w:szCs w:val="24"/>
        </w:rPr>
        <w:t>MISSION</w:t>
      </w:r>
    </w:p>
    <w:p w14:paraId="5F4726C0" w14:textId="77777777" w:rsidR="00742AC1" w:rsidRDefault="00742AC1" w:rsidP="00742AC1">
      <w:pPr>
        <w:rPr>
          <w:ins w:id="33" w:author="Omotayo, Moshood Olanrewaju" w:date="2018-12-31T17:46:00Z"/>
          <w:rFonts w:ascii="Times New Roman" w:hAnsi="Times New Roman" w:cs="Times New Roman"/>
          <w:sz w:val="24"/>
          <w:szCs w:val="24"/>
        </w:rPr>
      </w:pPr>
      <w:ins w:id="34" w:author="Omotayo, Moshood Olanrewaju" w:date="2018-12-31T17:44:00Z">
        <w:r>
          <w:rPr>
            <w:rFonts w:ascii="Times New Roman" w:hAnsi="Times New Roman" w:cs="Times New Roman"/>
            <w:sz w:val="24"/>
            <w:szCs w:val="24"/>
          </w:rPr>
          <w:t xml:space="preserve">Our </w:t>
        </w:r>
      </w:ins>
      <w:ins w:id="35" w:author="Omotayo, Moshood Olanrewaju" w:date="2018-12-31T17:45:00Z">
        <w:r>
          <w:rPr>
            <w:rFonts w:ascii="Times New Roman" w:hAnsi="Times New Roman" w:cs="Times New Roman"/>
            <w:sz w:val="24"/>
            <w:szCs w:val="24"/>
          </w:rPr>
          <w:t>mission is to</w:t>
        </w:r>
      </w:ins>
      <w:ins w:id="36" w:author="Omotayo, Moshood Olanrewaju" w:date="2018-12-31T17:44:00Z">
        <w:r w:rsidRPr="00742AC1">
          <w:rPr>
            <w:rFonts w:ascii="Times New Roman" w:hAnsi="Times New Roman" w:cs="Times New Roman"/>
            <w:sz w:val="24"/>
            <w:szCs w:val="24"/>
          </w:rPr>
          <w:t xml:space="preserve"> </w:t>
        </w:r>
      </w:ins>
      <w:ins w:id="37" w:author="Omotayo, Moshood Olanrewaju" w:date="2018-12-31T17:45:00Z">
        <w:r>
          <w:rPr>
            <w:rFonts w:ascii="Times New Roman" w:hAnsi="Times New Roman" w:cs="Times New Roman"/>
            <w:sz w:val="24"/>
            <w:szCs w:val="24"/>
          </w:rPr>
          <w:t xml:space="preserve">conduct actionable research and develop programs to </w:t>
        </w:r>
      </w:ins>
      <w:ins w:id="38" w:author="Omotayo, Moshood Olanrewaju" w:date="2018-12-31T17:44:00Z">
        <w:r w:rsidRPr="00742AC1">
          <w:rPr>
            <w:rFonts w:ascii="Times New Roman" w:hAnsi="Times New Roman" w:cs="Times New Roman"/>
            <w:sz w:val="24"/>
            <w:szCs w:val="24"/>
          </w:rPr>
          <w:t xml:space="preserve">address </w:t>
        </w:r>
      </w:ins>
      <w:ins w:id="39" w:author="Omotayo, Moshood Olanrewaju" w:date="2018-12-31T17:45:00Z">
        <w:r>
          <w:rPr>
            <w:rFonts w:ascii="Times New Roman" w:hAnsi="Times New Roman" w:cs="Times New Roman"/>
            <w:sz w:val="24"/>
            <w:szCs w:val="24"/>
          </w:rPr>
          <w:t>challenges</w:t>
        </w:r>
      </w:ins>
      <w:ins w:id="40" w:author="Omotayo, Moshood Olanrewaju" w:date="2018-12-31T17:44:00Z">
        <w:r w:rsidRPr="00742AC1">
          <w:rPr>
            <w:rFonts w:ascii="Times New Roman" w:hAnsi="Times New Roman" w:cs="Times New Roman"/>
            <w:sz w:val="24"/>
            <w:szCs w:val="24"/>
          </w:rPr>
          <w:t xml:space="preserve"> across the value chain for key agricultural commodities </w:t>
        </w:r>
      </w:ins>
      <w:ins w:id="41" w:author="Omotayo, Moshood Olanrewaju" w:date="2018-12-31T17:45:00Z">
        <w:r>
          <w:rPr>
            <w:rFonts w:ascii="Times New Roman" w:hAnsi="Times New Roman" w:cs="Times New Roman"/>
            <w:sz w:val="24"/>
            <w:szCs w:val="24"/>
          </w:rPr>
          <w:t>in resourc</w:t>
        </w:r>
      </w:ins>
      <w:ins w:id="42" w:author="Omotayo, Moshood Olanrewaju" w:date="2018-12-31T17:46:00Z">
        <w:r>
          <w:rPr>
            <w:rFonts w:ascii="Times New Roman" w:hAnsi="Times New Roman" w:cs="Times New Roman"/>
            <w:sz w:val="24"/>
            <w:szCs w:val="24"/>
          </w:rPr>
          <w:t xml:space="preserve">e-limited settings. Through our research, we identify crops </w:t>
        </w:r>
      </w:ins>
      <w:ins w:id="43" w:author="Omotayo, Moshood Olanrewaju" w:date="2018-12-31T17:44:00Z">
        <w:r w:rsidRPr="00742AC1">
          <w:rPr>
            <w:rFonts w:ascii="Times New Roman" w:hAnsi="Times New Roman" w:cs="Times New Roman"/>
            <w:sz w:val="24"/>
            <w:szCs w:val="24"/>
          </w:rPr>
          <w:t xml:space="preserve">that are central to the livelihood </w:t>
        </w:r>
      </w:ins>
      <w:ins w:id="44" w:author="Omotayo, Moshood Olanrewaju" w:date="2018-12-31T17:46:00Z">
        <w:r>
          <w:rPr>
            <w:rFonts w:ascii="Times New Roman" w:hAnsi="Times New Roman" w:cs="Times New Roman"/>
            <w:sz w:val="24"/>
            <w:szCs w:val="24"/>
          </w:rPr>
          <w:t>and wellbein</w:t>
        </w:r>
      </w:ins>
      <w:ins w:id="45" w:author="Omotayo, Moshood Olanrewaju" w:date="2018-12-31T17:47:00Z">
        <w:r>
          <w:rPr>
            <w:rFonts w:ascii="Times New Roman" w:hAnsi="Times New Roman" w:cs="Times New Roman"/>
            <w:sz w:val="24"/>
            <w:szCs w:val="24"/>
          </w:rPr>
          <w:t xml:space="preserve">g of smallholder farmers in target communities and characterize the failures in the value chain. We </w:t>
        </w:r>
      </w:ins>
      <w:ins w:id="46" w:author="Omotayo, Moshood Olanrewaju" w:date="2018-12-31T17:48:00Z">
        <w:r>
          <w:rPr>
            <w:rFonts w:ascii="Times New Roman" w:hAnsi="Times New Roman" w:cs="Times New Roman"/>
            <w:sz w:val="24"/>
            <w:szCs w:val="24"/>
          </w:rPr>
          <w:t>incubate and scale up solutions to the challenges and bottle-necks across the value chain.</w:t>
        </w:r>
      </w:ins>
    </w:p>
    <w:p w14:paraId="47A67C0D" w14:textId="77777777" w:rsidR="0079314B" w:rsidDel="00742AC1" w:rsidRDefault="0079314B" w:rsidP="0079314B">
      <w:pPr>
        <w:rPr>
          <w:del w:id="47" w:author="Omotayo, Moshood Olanrewaju" w:date="2018-12-31T17:48:00Z"/>
          <w:rFonts w:ascii="Times New Roman" w:hAnsi="Times New Roman" w:cs="Times New Roman"/>
          <w:sz w:val="24"/>
          <w:szCs w:val="24"/>
        </w:rPr>
      </w:pPr>
      <w:del w:id="48" w:author="Omotayo, Moshood Olanrewaju" w:date="2018-12-31T17:48:00Z">
        <w:r w:rsidDel="00742AC1">
          <w:rPr>
            <w:rFonts w:ascii="Times New Roman" w:hAnsi="Times New Roman" w:cs="Times New Roman"/>
            <w:sz w:val="24"/>
            <w:szCs w:val="24"/>
          </w:rPr>
          <w:delText>To reach out to the vulnerables in the society with food materials, drugs and water. Children who lack daily feeding needs are to be properly taken care of. Also to ensure the proper and reliable production of food across all seasons and to ensure proper storage and processing in a bid to ensure food security and prevent wastage.</w:delText>
        </w:r>
      </w:del>
    </w:p>
    <w:p w14:paraId="58F1D291" w14:textId="77777777" w:rsidR="0079314B" w:rsidDel="00742AC1" w:rsidRDefault="0079314B">
      <w:pPr>
        <w:rPr>
          <w:del w:id="49" w:author="Omotayo, Moshood Olanrewaju" w:date="2018-12-31T17:48:00Z"/>
          <w:rFonts w:ascii="Times New Roman" w:hAnsi="Times New Roman" w:cs="Times New Roman"/>
          <w:sz w:val="24"/>
          <w:szCs w:val="24"/>
        </w:rPr>
      </w:pPr>
    </w:p>
    <w:p w14:paraId="5027E854" w14:textId="77777777" w:rsidR="005C0BF2" w:rsidRPr="003C11BC" w:rsidRDefault="00742AC1">
      <w:pPr>
        <w:rPr>
          <w:rFonts w:ascii="Times New Roman" w:hAnsi="Times New Roman" w:cs="Times New Roman"/>
          <w:b/>
          <w:sz w:val="24"/>
          <w:szCs w:val="24"/>
        </w:rPr>
      </w:pPr>
      <w:ins w:id="50" w:author="Omotayo, Moshood Olanrewaju" w:date="2018-12-31T17:49:00Z">
        <w:r>
          <w:rPr>
            <w:rFonts w:ascii="Times New Roman" w:hAnsi="Times New Roman" w:cs="Times New Roman"/>
            <w:b/>
            <w:sz w:val="24"/>
            <w:szCs w:val="24"/>
          </w:rPr>
          <w:t>APPROACH</w:t>
        </w:r>
      </w:ins>
      <w:del w:id="51" w:author="Omotayo, Moshood Olanrewaju" w:date="2018-12-31T17:49:00Z">
        <w:r w:rsidR="005C0BF2" w:rsidRPr="003C11BC" w:rsidDel="00742AC1">
          <w:rPr>
            <w:rFonts w:ascii="Times New Roman" w:hAnsi="Times New Roman" w:cs="Times New Roman"/>
            <w:b/>
            <w:sz w:val="24"/>
            <w:szCs w:val="24"/>
          </w:rPr>
          <w:delText>PROGRAMMES</w:delText>
        </w:r>
      </w:del>
    </w:p>
    <w:p w14:paraId="2608CEAF" w14:textId="77777777" w:rsidR="00742AC1" w:rsidRDefault="0029367A">
      <w:pPr>
        <w:rPr>
          <w:ins w:id="52" w:author="Omotayo, Moshood Olanrewaju" w:date="2018-12-31T17:52:00Z"/>
          <w:rFonts w:ascii="Times New Roman" w:hAnsi="Times New Roman" w:cs="Times New Roman"/>
          <w:sz w:val="24"/>
          <w:szCs w:val="24"/>
        </w:rPr>
      </w:pPr>
      <w:ins w:id="53" w:author="Omotayo, Moshood Olanrewaju" w:date="2018-12-31T17:59:00Z">
        <w:r>
          <w:rPr>
            <w:rFonts w:ascii="Times New Roman" w:hAnsi="Times New Roman" w:cs="Times New Roman"/>
            <w:sz w:val="24"/>
            <w:szCs w:val="24"/>
          </w:rPr>
          <w:t xml:space="preserve">Our unique approach focuses on combining ethnographic approaches to defining problems, </w:t>
        </w:r>
      </w:ins>
      <w:ins w:id="54" w:author="Omotayo, Moshood Olanrewaju" w:date="2018-12-31T18:00:00Z">
        <w:r>
          <w:rPr>
            <w:rFonts w:ascii="Times New Roman" w:hAnsi="Times New Roman" w:cs="Times New Roman"/>
            <w:sz w:val="24"/>
            <w:szCs w:val="24"/>
          </w:rPr>
          <w:t xml:space="preserve">and </w:t>
        </w:r>
      </w:ins>
      <w:ins w:id="55" w:author="Omotayo, Moshood Olanrewaju" w:date="2018-12-31T17:59:00Z">
        <w:r>
          <w:rPr>
            <w:rFonts w:ascii="Times New Roman" w:hAnsi="Times New Roman" w:cs="Times New Roman"/>
            <w:sz w:val="24"/>
            <w:szCs w:val="24"/>
          </w:rPr>
          <w:t>co-creating mark</w:t>
        </w:r>
      </w:ins>
      <w:ins w:id="56" w:author="Omotayo, Moshood Olanrewaju" w:date="2018-12-31T18:00:00Z">
        <w:r>
          <w:rPr>
            <w:rFonts w:ascii="Times New Roman" w:hAnsi="Times New Roman" w:cs="Times New Roman"/>
            <w:sz w:val="24"/>
            <w:szCs w:val="24"/>
          </w:rPr>
          <w:t xml:space="preserve">et-based </w:t>
        </w:r>
      </w:ins>
      <w:ins w:id="57" w:author="Omotayo, Moshood Olanrewaju" w:date="2018-12-31T17:59:00Z">
        <w:r>
          <w:rPr>
            <w:rFonts w:ascii="Times New Roman" w:hAnsi="Times New Roman" w:cs="Times New Roman"/>
            <w:sz w:val="24"/>
            <w:szCs w:val="24"/>
          </w:rPr>
          <w:t>solutions</w:t>
        </w:r>
      </w:ins>
      <w:ins w:id="58" w:author="Omotayo, Moshood Olanrewaju" w:date="2018-12-31T18:00:00Z">
        <w:r>
          <w:rPr>
            <w:rFonts w:ascii="Times New Roman" w:hAnsi="Times New Roman" w:cs="Times New Roman"/>
            <w:sz w:val="24"/>
            <w:szCs w:val="24"/>
          </w:rPr>
          <w:t xml:space="preserve"> that have ecological validity.</w:t>
        </w:r>
      </w:ins>
      <w:ins w:id="59" w:author="Omotayo, Moshood Olanrewaju" w:date="2018-12-31T17:59:00Z">
        <w:r>
          <w:rPr>
            <w:rFonts w:ascii="Times New Roman" w:hAnsi="Times New Roman" w:cs="Times New Roman"/>
            <w:sz w:val="24"/>
            <w:szCs w:val="24"/>
          </w:rPr>
          <w:t xml:space="preserve"> </w:t>
        </w:r>
      </w:ins>
      <w:ins w:id="60" w:author="Omotayo, Moshood Olanrewaju" w:date="2018-12-31T17:52:00Z">
        <w:r w:rsidR="00742AC1">
          <w:rPr>
            <w:rFonts w:ascii="Times New Roman" w:hAnsi="Times New Roman" w:cs="Times New Roman"/>
            <w:sz w:val="24"/>
            <w:szCs w:val="24"/>
          </w:rPr>
          <w:t>We develop customized tools to identify priority communities for our programming based on potential to benefit from interventions across the value chain, and readiness for intervention. We apply fo</w:t>
        </w:r>
      </w:ins>
      <w:ins w:id="61" w:author="Omotayo, Moshood Olanrewaju" w:date="2018-12-31T17:53:00Z">
        <w:r>
          <w:rPr>
            <w:rFonts w:ascii="Times New Roman" w:hAnsi="Times New Roman" w:cs="Times New Roman"/>
            <w:sz w:val="24"/>
            <w:szCs w:val="24"/>
          </w:rPr>
          <w:t>cused ethnographic</w:t>
        </w:r>
      </w:ins>
      <w:ins w:id="62" w:author="Omotayo, Moshood Olanrewaju" w:date="2018-12-31T17:52:00Z">
        <w:r w:rsidR="00742AC1">
          <w:rPr>
            <w:rFonts w:ascii="Times New Roman" w:hAnsi="Times New Roman" w:cs="Times New Roman"/>
            <w:sz w:val="24"/>
            <w:szCs w:val="24"/>
          </w:rPr>
          <w:t xml:space="preserve"> approaches inclu</w:t>
        </w:r>
      </w:ins>
      <w:ins w:id="63" w:author="Omotayo, Moshood Olanrewaju" w:date="2018-12-31T17:53:00Z">
        <w:r w:rsidR="00742AC1">
          <w:rPr>
            <w:rFonts w:ascii="Times New Roman" w:hAnsi="Times New Roman" w:cs="Times New Roman"/>
            <w:sz w:val="24"/>
            <w:szCs w:val="24"/>
          </w:rPr>
          <w:t>ding in</w:t>
        </w:r>
        <w:r>
          <w:rPr>
            <w:rFonts w:ascii="Times New Roman" w:hAnsi="Times New Roman" w:cs="Times New Roman"/>
            <w:sz w:val="24"/>
            <w:szCs w:val="24"/>
          </w:rPr>
          <w:t>-</w:t>
        </w:r>
        <w:r w:rsidR="00742AC1">
          <w:rPr>
            <w:rFonts w:ascii="Times New Roman" w:hAnsi="Times New Roman" w:cs="Times New Roman"/>
            <w:sz w:val="24"/>
            <w:szCs w:val="24"/>
          </w:rPr>
          <w:t xml:space="preserve">depth interviewing, participant observation and </w:t>
        </w:r>
      </w:ins>
      <w:ins w:id="64" w:author="Omotayo, Moshood Olanrewaju" w:date="2018-12-31T17:54:00Z">
        <w:r>
          <w:rPr>
            <w:rFonts w:ascii="Times New Roman" w:hAnsi="Times New Roman" w:cs="Times New Roman"/>
            <w:sz w:val="24"/>
            <w:szCs w:val="24"/>
          </w:rPr>
          <w:t>other approaches to identify the key failures in the value chain, from farm to fork. We work with smallholde</w:t>
        </w:r>
      </w:ins>
      <w:ins w:id="65" w:author="Omotayo, Moshood Olanrewaju" w:date="2018-12-31T17:55:00Z">
        <w:r>
          <w:rPr>
            <w:rFonts w:ascii="Times New Roman" w:hAnsi="Times New Roman" w:cs="Times New Roman"/>
            <w:sz w:val="24"/>
            <w:szCs w:val="24"/>
          </w:rPr>
          <w:t xml:space="preserve">r farmers to incubate solutions ranging from provision of credit, introduction of improved </w:t>
        </w:r>
      </w:ins>
      <w:ins w:id="66" w:author="Omotayo, Moshood Olanrewaju" w:date="2018-12-31T17:56:00Z">
        <w:r>
          <w:rPr>
            <w:rFonts w:ascii="Times New Roman" w:hAnsi="Times New Roman" w:cs="Times New Roman"/>
            <w:sz w:val="24"/>
            <w:szCs w:val="24"/>
          </w:rPr>
          <w:t>inputs, support with mechanization, storage and processing facilities and facilitating access to the market.</w:t>
        </w:r>
      </w:ins>
      <w:ins w:id="67" w:author="Omotayo, Moshood Olanrewaju" w:date="2018-12-31T18:07:00Z">
        <w:r w:rsidR="00FF7490">
          <w:rPr>
            <w:rFonts w:ascii="Times New Roman" w:hAnsi="Times New Roman" w:cs="Times New Roman"/>
            <w:sz w:val="24"/>
            <w:szCs w:val="24"/>
          </w:rPr>
          <w:t xml:space="preserve"> Our interventions are backed with robust monitoring and learning activities towards optimizing impact.</w:t>
        </w:r>
      </w:ins>
    </w:p>
    <w:p w14:paraId="3AEDE631" w14:textId="77777777" w:rsidR="005C0BF2" w:rsidDel="0029367A" w:rsidRDefault="005C0BF2">
      <w:pPr>
        <w:rPr>
          <w:del w:id="68" w:author="Omotayo, Moshood Olanrewaju" w:date="2018-12-31T17:57:00Z"/>
          <w:rFonts w:ascii="Times New Roman" w:hAnsi="Times New Roman" w:cs="Times New Roman"/>
          <w:sz w:val="24"/>
          <w:szCs w:val="24"/>
        </w:rPr>
      </w:pPr>
      <w:del w:id="69" w:author="Omotayo, Moshood Olanrewaju" w:date="2018-12-31T17:57:00Z">
        <w:r w:rsidDel="0029367A">
          <w:rPr>
            <w:rFonts w:ascii="Times New Roman" w:hAnsi="Times New Roman" w:cs="Times New Roman"/>
            <w:sz w:val="24"/>
            <w:szCs w:val="24"/>
          </w:rPr>
          <w:delText>We embark on serious agricultural drive which covers the scope of food production, food processing and storage.</w:delText>
        </w:r>
      </w:del>
    </w:p>
    <w:p w14:paraId="53A4BEBD" w14:textId="77777777" w:rsidR="005C0BF2" w:rsidDel="0029367A" w:rsidRDefault="005C0BF2">
      <w:pPr>
        <w:rPr>
          <w:del w:id="70" w:author="Omotayo, Moshood Olanrewaju" w:date="2018-12-31T17:57:00Z"/>
          <w:rFonts w:ascii="Times New Roman" w:hAnsi="Times New Roman" w:cs="Times New Roman"/>
          <w:sz w:val="24"/>
          <w:szCs w:val="24"/>
        </w:rPr>
      </w:pPr>
      <w:del w:id="71" w:author="Omotayo, Moshood Olanrewaju" w:date="2018-12-31T17:57:00Z">
        <w:r w:rsidDel="0029367A">
          <w:rPr>
            <w:rFonts w:ascii="Times New Roman" w:hAnsi="Times New Roman" w:cs="Times New Roman"/>
            <w:sz w:val="24"/>
            <w:szCs w:val="24"/>
          </w:rPr>
          <w:delText>Feeding the World Inc organises free agricultural extension programme where we train the peasant and commercial farmers</w:delText>
        </w:r>
        <w:r w:rsidR="00E47FFA" w:rsidDel="0029367A">
          <w:rPr>
            <w:rFonts w:ascii="Times New Roman" w:hAnsi="Times New Roman" w:cs="Times New Roman"/>
            <w:sz w:val="24"/>
            <w:szCs w:val="24"/>
          </w:rPr>
          <w:delText xml:space="preserve"> on improved agricultur</w:delText>
        </w:r>
        <w:r w:rsidR="009A4384" w:rsidDel="0029367A">
          <w:rPr>
            <w:rFonts w:ascii="Times New Roman" w:hAnsi="Times New Roman" w:cs="Times New Roman"/>
            <w:sz w:val="24"/>
            <w:szCs w:val="24"/>
          </w:rPr>
          <w:delText>al practices. Our Agricultural E</w:delText>
        </w:r>
        <w:r w:rsidR="00E47FFA" w:rsidDel="0029367A">
          <w:rPr>
            <w:rFonts w:ascii="Times New Roman" w:hAnsi="Times New Roman" w:cs="Times New Roman"/>
            <w:sz w:val="24"/>
            <w:szCs w:val="24"/>
          </w:rPr>
          <w:delText xml:space="preserve">xtension </w:delText>
        </w:r>
        <w:r w:rsidR="009A4384" w:rsidDel="0029367A">
          <w:rPr>
            <w:rFonts w:ascii="Times New Roman" w:hAnsi="Times New Roman" w:cs="Times New Roman"/>
            <w:sz w:val="24"/>
            <w:szCs w:val="24"/>
          </w:rPr>
          <w:delText>Programme stretches to the provision of improved viable seeds, genetically improved animals and above all the needed technologies to put them to work.</w:delText>
        </w:r>
      </w:del>
    </w:p>
    <w:p w14:paraId="723649CD" w14:textId="77777777" w:rsidR="009A4384" w:rsidDel="0029367A" w:rsidRDefault="009A4384">
      <w:pPr>
        <w:rPr>
          <w:del w:id="72" w:author="Omotayo, Moshood Olanrewaju" w:date="2018-12-31T17:57:00Z"/>
          <w:rFonts w:ascii="Times New Roman" w:hAnsi="Times New Roman" w:cs="Times New Roman"/>
          <w:sz w:val="24"/>
          <w:szCs w:val="24"/>
        </w:rPr>
      </w:pPr>
      <w:del w:id="73" w:author="Omotayo, Moshood Olanrewaju" w:date="2018-12-31T17:57:00Z">
        <w:r w:rsidDel="0029367A">
          <w:rPr>
            <w:rFonts w:ascii="Times New Roman" w:hAnsi="Times New Roman" w:cs="Times New Roman"/>
            <w:sz w:val="24"/>
            <w:szCs w:val="24"/>
          </w:rPr>
          <w:delText xml:space="preserve">We identified drudgery as one of the bane of agricultural developments, hence the need to </w:delText>
        </w:r>
        <w:r w:rsidR="0046027C" w:rsidDel="0029367A">
          <w:rPr>
            <w:rFonts w:ascii="Times New Roman" w:hAnsi="Times New Roman" w:cs="Times New Roman"/>
            <w:sz w:val="24"/>
            <w:szCs w:val="24"/>
          </w:rPr>
          <w:delText>provide farm machineries for the farmers, especially the one in the rural areas.</w:delText>
        </w:r>
      </w:del>
    </w:p>
    <w:p w14:paraId="27BA21F4" w14:textId="77777777" w:rsidR="005454EB" w:rsidDel="0029367A" w:rsidRDefault="005454EB">
      <w:pPr>
        <w:rPr>
          <w:del w:id="74" w:author="Omotayo, Moshood Olanrewaju" w:date="2018-12-31T17:57:00Z"/>
          <w:rFonts w:ascii="Times New Roman" w:hAnsi="Times New Roman" w:cs="Times New Roman"/>
          <w:sz w:val="24"/>
          <w:szCs w:val="24"/>
        </w:rPr>
      </w:pPr>
      <w:del w:id="75" w:author="Omotayo, Moshood Olanrewaju" w:date="2018-12-31T17:57:00Z">
        <w:r w:rsidDel="0029367A">
          <w:rPr>
            <w:rFonts w:ascii="Times New Roman" w:hAnsi="Times New Roman" w:cs="Times New Roman"/>
            <w:sz w:val="24"/>
            <w:szCs w:val="24"/>
          </w:rPr>
          <w:delText>Another scope of our programme is the provision of credit facilities to the poor farmers. This involves the provision of soft loans for the farmers in order to improve their production.</w:delText>
        </w:r>
      </w:del>
    </w:p>
    <w:p w14:paraId="2AB55772" w14:textId="77777777" w:rsidR="000251CF" w:rsidRDefault="000251CF" w:rsidP="000251CF">
      <w:pPr>
        <w:rPr>
          <w:rFonts w:ascii="Times New Roman" w:hAnsi="Times New Roman" w:cs="Times New Roman"/>
          <w:sz w:val="24"/>
          <w:szCs w:val="24"/>
        </w:rPr>
      </w:pPr>
      <w:r>
        <w:rPr>
          <w:rFonts w:ascii="Times New Roman" w:hAnsi="Times New Roman" w:cs="Times New Roman"/>
          <w:sz w:val="24"/>
          <w:szCs w:val="24"/>
        </w:rPr>
        <w:t>What we want to achieve</w:t>
      </w:r>
    </w:p>
    <w:p w14:paraId="09E88709" w14:textId="77777777" w:rsidR="000251CF" w:rsidRDefault="000251CF" w:rsidP="000251CF">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To enable farmers, improve their farm and non-farm incomes</w:t>
      </w:r>
    </w:p>
    <w:p w14:paraId="389116D9" w14:textId="77777777" w:rsidR="000251CF" w:rsidDel="0029367A" w:rsidRDefault="000251CF" w:rsidP="000251CF">
      <w:pPr>
        <w:pStyle w:val="ListParagraph"/>
        <w:numPr>
          <w:ilvl w:val="0"/>
          <w:numId w:val="19"/>
        </w:numPr>
        <w:spacing w:line="256" w:lineRule="auto"/>
        <w:rPr>
          <w:del w:id="76" w:author="Omotayo, Moshood Olanrewaju" w:date="2018-12-31T17:57:00Z"/>
          <w:rFonts w:ascii="Times New Roman" w:hAnsi="Times New Roman" w:cs="Times New Roman"/>
          <w:sz w:val="24"/>
          <w:szCs w:val="24"/>
        </w:rPr>
      </w:pPr>
      <w:del w:id="77" w:author="Omotayo, Moshood Olanrewaju" w:date="2018-12-31T17:57:00Z">
        <w:r w:rsidDel="0029367A">
          <w:rPr>
            <w:rFonts w:ascii="Times New Roman" w:hAnsi="Times New Roman" w:cs="Times New Roman"/>
            <w:sz w:val="24"/>
            <w:szCs w:val="24"/>
          </w:rPr>
          <w:delText>To achieve high quality standards in the crops reaching their processing plants and a level of production to meet plant and market capacity.</w:delText>
        </w:r>
      </w:del>
    </w:p>
    <w:p w14:paraId="31264D9D" w14:textId="77777777" w:rsidR="000251CF" w:rsidRDefault="0029367A" w:rsidP="000251CF">
      <w:pPr>
        <w:pStyle w:val="ListParagraph"/>
        <w:numPr>
          <w:ilvl w:val="0"/>
          <w:numId w:val="19"/>
        </w:numPr>
        <w:spacing w:line="256" w:lineRule="auto"/>
        <w:rPr>
          <w:rFonts w:ascii="Times New Roman" w:hAnsi="Times New Roman" w:cs="Times New Roman"/>
          <w:sz w:val="24"/>
          <w:szCs w:val="24"/>
        </w:rPr>
      </w:pPr>
      <w:ins w:id="78" w:author="Omotayo, Moshood Olanrewaju" w:date="2018-12-31T17:57:00Z">
        <w:r>
          <w:rPr>
            <w:rFonts w:ascii="Times New Roman" w:hAnsi="Times New Roman" w:cs="Times New Roman"/>
            <w:sz w:val="24"/>
            <w:szCs w:val="24"/>
          </w:rPr>
          <w:t xml:space="preserve">To </w:t>
        </w:r>
      </w:ins>
      <w:ins w:id="79" w:author="Omotayo, Moshood Olanrewaju" w:date="2018-12-31T17:58:00Z">
        <w:r>
          <w:rPr>
            <w:rFonts w:ascii="Times New Roman" w:hAnsi="Times New Roman" w:cs="Times New Roman"/>
            <w:sz w:val="24"/>
            <w:szCs w:val="24"/>
          </w:rPr>
          <w:t xml:space="preserve">ensure </w:t>
        </w:r>
      </w:ins>
      <w:del w:id="80" w:author="Omotayo, Moshood Olanrewaju" w:date="2018-12-31T17:58:00Z">
        <w:r w:rsidR="000251CF" w:rsidDel="0029367A">
          <w:rPr>
            <w:rFonts w:ascii="Times New Roman" w:hAnsi="Times New Roman" w:cs="Times New Roman"/>
            <w:sz w:val="24"/>
            <w:szCs w:val="24"/>
          </w:rPr>
          <w:delText xml:space="preserve">For </w:delText>
        </w:r>
      </w:del>
      <w:r w:rsidR="000251CF">
        <w:rPr>
          <w:rFonts w:ascii="Times New Roman" w:hAnsi="Times New Roman" w:cs="Times New Roman"/>
          <w:sz w:val="24"/>
          <w:szCs w:val="24"/>
        </w:rPr>
        <w:t>food security, improved nutrition</w:t>
      </w:r>
      <w:ins w:id="81" w:author="Omotayo, Moshood Olanrewaju" w:date="2018-12-31T17:58:00Z">
        <w:r>
          <w:rPr>
            <w:rFonts w:ascii="Times New Roman" w:hAnsi="Times New Roman" w:cs="Times New Roman"/>
            <w:sz w:val="24"/>
            <w:szCs w:val="24"/>
          </w:rPr>
          <w:t xml:space="preserve"> </w:t>
        </w:r>
      </w:ins>
      <w:del w:id="82" w:author="Omotayo, Moshood Olanrewaju" w:date="2018-12-31T17:58:00Z">
        <w:r w:rsidR="000251CF" w:rsidDel="0029367A">
          <w:rPr>
            <w:rFonts w:ascii="Times New Roman" w:hAnsi="Times New Roman" w:cs="Times New Roman"/>
            <w:sz w:val="24"/>
            <w:szCs w:val="24"/>
          </w:rPr>
          <w:delText xml:space="preserve">, equity </w:delText>
        </w:r>
      </w:del>
      <w:r w:rsidR="000251CF">
        <w:rPr>
          <w:rFonts w:ascii="Times New Roman" w:hAnsi="Times New Roman" w:cs="Times New Roman"/>
          <w:sz w:val="24"/>
          <w:szCs w:val="24"/>
        </w:rPr>
        <w:t xml:space="preserve">and poverty </w:t>
      </w:r>
      <w:ins w:id="83" w:author="Omotayo, Moshood Olanrewaju" w:date="2018-12-31T17:58:00Z">
        <w:r>
          <w:rPr>
            <w:rFonts w:ascii="Times New Roman" w:hAnsi="Times New Roman" w:cs="Times New Roman"/>
            <w:sz w:val="24"/>
            <w:szCs w:val="24"/>
          </w:rPr>
          <w:t>eradication.</w:t>
        </w:r>
      </w:ins>
      <w:del w:id="84" w:author="Omotayo, Moshood Olanrewaju" w:date="2018-12-31T17:58:00Z">
        <w:r w:rsidR="000251CF" w:rsidDel="0029367A">
          <w:rPr>
            <w:rFonts w:ascii="Times New Roman" w:hAnsi="Times New Roman" w:cs="Times New Roman"/>
            <w:sz w:val="24"/>
            <w:szCs w:val="24"/>
          </w:rPr>
          <w:delText>alleviation</w:delText>
        </w:r>
      </w:del>
    </w:p>
    <w:p w14:paraId="257C3E27" w14:textId="77777777" w:rsidR="000251CF" w:rsidDel="0029367A" w:rsidRDefault="000251CF" w:rsidP="000251CF">
      <w:pPr>
        <w:pStyle w:val="ListParagraph"/>
        <w:numPr>
          <w:ilvl w:val="0"/>
          <w:numId w:val="19"/>
        </w:numPr>
        <w:spacing w:line="256" w:lineRule="auto"/>
        <w:rPr>
          <w:del w:id="85" w:author="Omotayo, Moshood Olanrewaju" w:date="2018-12-31T17:58:00Z"/>
          <w:rFonts w:ascii="Times New Roman" w:hAnsi="Times New Roman" w:cs="Times New Roman"/>
          <w:sz w:val="24"/>
          <w:szCs w:val="24"/>
        </w:rPr>
      </w:pPr>
      <w:del w:id="86" w:author="Omotayo, Moshood Olanrewaju" w:date="2018-12-31T17:58:00Z">
        <w:r w:rsidDel="0029367A">
          <w:rPr>
            <w:rFonts w:ascii="Times New Roman" w:hAnsi="Times New Roman" w:cs="Times New Roman"/>
            <w:sz w:val="24"/>
            <w:szCs w:val="24"/>
          </w:rPr>
          <w:delText>Credibility of information sources</w:delText>
        </w:r>
      </w:del>
    </w:p>
    <w:p w14:paraId="2A6927E6" w14:textId="77777777" w:rsidR="00A13C08" w:rsidDel="0029367A" w:rsidRDefault="00A13C08">
      <w:pPr>
        <w:rPr>
          <w:del w:id="87" w:author="Omotayo, Moshood Olanrewaju" w:date="2018-12-31T17:58:00Z"/>
          <w:rFonts w:ascii="Times New Roman" w:hAnsi="Times New Roman" w:cs="Times New Roman"/>
          <w:b/>
          <w:sz w:val="24"/>
          <w:szCs w:val="24"/>
        </w:rPr>
      </w:pPr>
    </w:p>
    <w:p w14:paraId="1F2C7235" w14:textId="77777777" w:rsidR="00CC731B" w:rsidDel="0029367A" w:rsidRDefault="00CC731B">
      <w:pPr>
        <w:rPr>
          <w:del w:id="88" w:author="Omotayo, Moshood Olanrewaju" w:date="2018-12-31T17:58:00Z"/>
          <w:rFonts w:ascii="Times New Roman" w:hAnsi="Times New Roman" w:cs="Times New Roman"/>
          <w:b/>
          <w:sz w:val="24"/>
          <w:szCs w:val="24"/>
        </w:rPr>
      </w:pPr>
    </w:p>
    <w:p w14:paraId="072611F5" w14:textId="77777777" w:rsidR="0079314B" w:rsidDel="0029367A" w:rsidRDefault="0079314B" w:rsidP="0079314B">
      <w:pPr>
        <w:rPr>
          <w:del w:id="89" w:author="Omotayo, Moshood Olanrewaju" w:date="2018-12-31T18:01:00Z"/>
          <w:rFonts w:ascii="Times New Roman" w:hAnsi="Times New Roman" w:cs="Times New Roman"/>
          <w:b/>
          <w:sz w:val="24"/>
          <w:szCs w:val="24"/>
        </w:rPr>
      </w:pPr>
      <w:del w:id="90" w:author="Omotayo, Moshood Olanrewaju" w:date="2018-12-31T18:01:00Z">
        <w:r w:rsidRPr="00D06458" w:rsidDel="0029367A">
          <w:rPr>
            <w:rFonts w:ascii="Times New Roman" w:hAnsi="Times New Roman" w:cs="Times New Roman"/>
            <w:b/>
            <w:sz w:val="24"/>
            <w:szCs w:val="24"/>
          </w:rPr>
          <w:delText>OUR MODEL</w:delText>
        </w:r>
      </w:del>
    </w:p>
    <w:p w14:paraId="5A8B880B" w14:textId="77777777" w:rsidR="0079314B" w:rsidDel="0029367A" w:rsidRDefault="0079314B" w:rsidP="0079314B">
      <w:pPr>
        <w:rPr>
          <w:del w:id="91" w:author="Omotayo, Moshood Olanrewaju" w:date="2018-12-31T18:01:00Z"/>
          <w:rFonts w:ascii="Times New Roman" w:hAnsi="Times New Roman" w:cs="Times New Roman"/>
          <w:color w:val="222222"/>
          <w:sz w:val="24"/>
          <w:szCs w:val="24"/>
          <w:shd w:val="clear" w:color="auto" w:fill="FFFFFF"/>
        </w:rPr>
      </w:pPr>
      <w:del w:id="92" w:author="Omotayo, Moshood Olanrewaju" w:date="2018-12-31T18:01:00Z">
        <w:r w:rsidRPr="00C8512C" w:rsidDel="0029367A">
          <w:rPr>
            <w:rFonts w:ascii="Times New Roman" w:hAnsi="Times New Roman" w:cs="Times New Roman"/>
            <w:sz w:val="24"/>
            <w:szCs w:val="24"/>
          </w:rPr>
          <w:delText xml:space="preserve">Our model is based on human resources development of people especially-the farmers. The approach is centred on educational cum paternalistic. We </w:delText>
        </w:r>
        <w:r w:rsidRPr="00C55140" w:rsidDel="0029367A">
          <w:rPr>
            <w:rFonts w:ascii="Times New Roman" w:eastAsia="Times New Roman" w:hAnsi="Times New Roman" w:cs="Times New Roman"/>
            <w:color w:val="222222"/>
            <w:sz w:val="24"/>
            <w:szCs w:val="24"/>
            <w:lang w:val="en-US"/>
          </w:rPr>
          <w:delText>gave training to rural people who were too poor to attend full-time courses</w:delText>
        </w:r>
        <w:r w:rsidRPr="00C8512C" w:rsidDel="0029367A">
          <w:rPr>
            <w:rFonts w:ascii="Times New Roman" w:eastAsia="Times New Roman" w:hAnsi="Times New Roman" w:cs="Times New Roman"/>
            <w:color w:val="222222"/>
            <w:sz w:val="24"/>
            <w:szCs w:val="24"/>
            <w:lang w:val="en-US"/>
          </w:rPr>
          <w:delText xml:space="preserve"> in the University</w:delText>
        </w:r>
        <w:r w:rsidRPr="00C55140" w:rsidDel="0029367A">
          <w:rPr>
            <w:rFonts w:ascii="Times New Roman" w:eastAsia="Times New Roman" w:hAnsi="Times New Roman" w:cs="Times New Roman"/>
            <w:color w:val="222222"/>
            <w:sz w:val="24"/>
            <w:szCs w:val="24"/>
            <w:lang w:val="en-US"/>
          </w:rPr>
          <w:delText>.</w:delText>
        </w:r>
        <w:r w:rsidRPr="00C8512C" w:rsidDel="0029367A">
          <w:rPr>
            <w:rFonts w:ascii="Times New Roman" w:eastAsia="Times New Roman" w:hAnsi="Times New Roman" w:cs="Times New Roman"/>
            <w:color w:val="222222"/>
            <w:sz w:val="24"/>
            <w:szCs w:val="24"/>
            <w:lang w:val="en-US"/>
          </w:rPr>
          <w:delText xml:space="preserve"> </w:delText>
        </w:r>
        <w:r w:rsidRPr="00C8512C" w:rsidDel="0029367A">
          <w:rPr>
            <w:rFonts w:ascii="Times New Roman" w:hAnsi="Times New Roman" w:cs="Times New Roman"/>
            <w:color w:val="222222"/>
            <w:sz w:val="24"/>
            <w:szCs w:val="24"/>
            <w:shd w:val="clear" w:color="auto" w:fill="FFFFFF"/>
          </w:rPr>
          <w:delText>Top-down teaching methods are employed, but participants of our training are expected to make their own decisions about how to use the knowledge they acquire.</w:delText>
        </w:r>
        <w:r w:rsidRPr="00C8512C" w:rsidDel="0029367A">
          <w:rPr>
            <w:rFonts w:ascii="Times New Roman" w:eastAsia="Times New Roman" w:hAnsi="Times New Roman" w:cs="Times New Roman"/>
            <w:color w:val="222222"/>
            <w:sz w:val="24"/>
            <w:szCs w:val="24"/>
            <w:lang w:val="en-US"/>
          </w:rPr>
          <w:delText xml:space="preserve"> We also disseminate the useful information through </w:delText>
        </w:r>
        <w:r w:rsidRPr="00C55140" w:rsidDel="0029367A">
          <w:rPr>
            <w:rFonts w:ascii="Times New Roman" w:eastAsia="Times New Roman" w:hAnsi="Times New Roman" w:cs="Times New Roman"/>
            <w:color w:val="222222"/>
            <w:sz w:val="24"/>
            <w:szCs w:val="24"/>
            <w:lang w:val="en-US"/>
          </w:rPr>
          <w:delText>outreach activities</w:delText>
        </w:r>
        <w:r w:rsidRPr="00B97820" w:rsidDel="0029367A">
          <w:rPr>
            <w:rFonts w:ascii="Times New Roman" w:eastAsia="Times New Roman" w:hAnsi="Times New Roman" w:cs="Times New Roman"/>
            <w:color w:val="222222"/>
            <w:sz w:val="24"/>
            <w:szCs w:val="24"/>
            <w:lang w:val="en-US"/>
          </w:rPr>
          <w:delText xml:space="preserve"> and </w:delText>
        </w:r>
        <w:r w:rsidRPr="00B97820" w:rsidDel="0029367A">
          <w:rPr>
            <w:rFonts w:ascii="Times New Roman" w:hAnsi="Times New Roman" w:cs="Times New Roman"/>
            <w:color w:val="222222"/>
            <w:sz w:val="24"/>
            <w:szCs w:val="24"/>
            <w:shd w:val="clear" w:color="auto" w:fill="FFFFFF"/>
          </w:rPr>
          <w:delText>farmer-to-farmer exchanges.</w:delText>
        </w:r>
      </w:del>
    </w:p>
    <w:p w14:paraId="35EEF5FF" w14:textId="77777777" w:rsidR="0079314B" w:rsidDel="0029367A" w:rsidRDefault="0079314B">
      <w:pPr>
        <w:rPr>
          <w:del w:id="93" w:author="Omotayo, Moshood Olanrewaju" w:date="2018-12-31T18:01:00Z"/>
          <w:rFonts w:ascii="Times New Roman" w:hAnsi="Times New Roman" w:cs="Times New Roman"/>
          <w:b/>
          <w:sz w:val="24"/>
          <w:szCs w:val="24"/>
        </w:rPr>
      </w:pPr>
    </w:p>
    <w:p w14:paraId="2B6015F9" w14:textId="77777777" w:rsidR="005454EB" w:rsidRPr="003C11BC" w:rsidRDefault="005454EB">
      <w:pPr>
        <w:rPr>
          <w:rFonts w:ascii="Times New Roman" w:hAnsi="Times New Roman" w:cs="Times New Roman"/>
          <w:b/>
          <w:sz w:val="24"/>
          <w:szCs w:val="24"/>
        </w:rPr>
      </w:pPr>
      <w:r w:rsidRPr="003C11BC">
        <w:rPr>
          <w:rFonts w:ascii="Times New Roman" w:hAnsi="Times New Roman" w:cs="Times New Roman"/>
          <w:b/>
          <w:sz w:val="24"/>
          <w:szCs w:val="24"/>
        </w:rPr>
        <w:t>CONTACT US</w:t>
      </w:r>
    </w:p>
    <w:p w14:paraId="2037BF3C" w14:textId="77777777" w:rsidR="00982360" w:rsidRPr="000044AF" w:rsidRDefault="00982360" w:rsidP="00982360">
      <w:pPr>
        <w:shd w:val="clear" w:color="auto" w:fill="FFFFFF"/>
        <w:spacing w:after="60" w:line="264" w:lineRule="atLeast"/>
        <w:textAlignment w:val="baseline"/>
        <w:outlineLvl w:val="3"/>
        <w:rPr>
          <w:rFonts w:ascii="Times New Roman" w:eastAsia="Times New Roman" w:hAnsi="Times New Roman" w:cs="Times New Roman"/>
          <w:b/>
          <w:bCs/>
          <w:sz w:val="24"/>
          <w:szCs w:val="24"/>
          <w:lang w:eastAsia="en-GB"/>
        </w:rPr>
      </w:pPr>
      <w:r w:rsidRPr="000044AF">
        <w:rPr>
          <w:rFonts w:ascii="Times New Roman" w:eastAsia="Times New Roman" w:hAnsi="Times New Roman" w:cs="Times New Roman"/>
          <w:b/>
          <w:bCs/>
          <w:sz w:val="24"/>
          <w:szCs w:val="24"/>
          <w:lang w:eastAsia="en-GB"/>
        </w:rPr>
        <w:t>We always love to hear from you.</w:t>
      </w:r>
    </w:p>
    <w:p w14:paraId="15B0291B" w14:textId="77777777" w:rsidR="00982360" w:rsidRPr="000044AF" w:rsidRDefault="00982360" w:rsidP="00982360">
      <w:pPr>
        <w:shd w:val="clear" w:color="auto" w:fill="FFFFFF"/>
        <w:spacing w:before="204" w:after="204" w:line="240" w:lineRule="auto"/>
        <w:textAlignment w:val="baseline"/>
        <w:rPr>
          <w:rFonts w:ascii="Times New Roman" w:eastAsia="Times New Roman" w:hAnsi="Times New Roman" w:cs="Times New Roman"/>
          <w:sz w:val="24"/>
          <w:szCs w:val="24"/>
          <w:lang w:eastAsia="en-GB"/>
        </w:rPr>
      </w:pPr>
      <w:r w:rsidRPr="000044AF">
        <w:rPr>
          <w:rFonts w:ascii="Times New Roman" w:eastAsia="Times New Roman" w:hAnsi="Times New Roman" w:cs="Times New Roman"/>
          <w:sz w:val="24"/>
          <w:szCs w:val="24"/>
          <w:lang w:eastAsia="en-GB"/>
        </w:rPr>
        <w:t>Remember: We do not rent, sell, or share email addresses with any third party or organization!</w:t>
      </w:r>
    </w:p>
    <w:p w14:paraId="2225AF27" w14:textId="77777777" w:rsidR="00982360" w:rsidRDefault="00982360" w:rsidP="00982360">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49 Franklin Street, Somerville, MA 02145</w:t>
      </w:r>
    </w:p>
    <w:p w14:paraId="1ABD2371" w14:textId="77777777"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Email: </w:t>
      </w:r>
      <w:hyperlink r:id="rId7" w:history="1">
        <w:r w:rsidR="00D851D8" w:rsidRPr="00A71376">
          <w:rPr>
            <w:rStyle w:val="Hyperlink"/>
            <w:rFonts w:ascii="Times New Roman" w:eastAsia="Times New Roman" w:hAnsi="Times New Roman"/>
            <w:sz w:val="24"/>
            <w:szCs w:val="24"/>
          </w:rPr>
          <w:t>feedingtheworld@yahoo.com</w:t>
        </w:r>
      </w:hyperlink>
    </w:p>
    <w:p w14:paraId="65056956" w14:textId="77777777" w:rsidR="00D851D8" w:rsidRDefault="00D851D8" w:rsidP="00982360">
      <w:pPr>
        <w:spacing w:after="0" w:line="240" w:lineRule="auto"/>
        <w:rPr>
          <w:rFonts w:ascii="Times New Roman" w:eastAsia="Times New Roman" w:hAnsi="Times New Roman"/>
          <w:color w:val="000000"/>
          <w:sz w:val="24"/>
          <w:szCs w:val="24"/>
        </w:rPr>
      </w:pPr>
    </w:p>
    <w:p w14:paraId="1BA6E66E" w14:textId="77777777"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Telephone: </w:t>
      </w:r>
      <w:r w:rsidRPr="006C10A2">
        <w:rPr>
          <w:rFonts w:ascii="Times New Roman" w:eastAsia="Times New Roman" w:hAnsi="Times New Roman"/>
          <w:color w:val="000000"/>
          <w:sz w:val="24"/>
          <w:szCs w:val="24"/>
        </w:rPr>
        <w:t>+1 607 882 3492</w:t>
      </w:r>
    </w:p>
    <w:p w14:paraId="6CE2C9CC" w14:textId="77777777" w:rsidR="00DB7764" w:rsidRDefault="00DB7764" w:rsidP="00982360">
      <w:pPr>
        <w:spacing w:after="0" w:line="240" w:lineRule="auto"/>
        <w:rPr>
          <w:rFonts w:ascii="Times New Roman" w:eastAsia="Times New Roman" w:hAnsi="Times New Roman"/>
          <w:color w:val="000000"/>
          <w:sz w:val="24"/>
          <w:szCs w:val="24"/>
        </w:rPr>
      </w:pPr>
    </w:p>
    <w:p w14:paraId="53648E05" w14:textId="77777777" w:rsidR="00DB7764" w:rsidRDefault="00DB7764" w:rsidP="00982360">
      <w:pPr>
        <w:spacing w:after="0" w:line="240" w:lineRule="auto"/>
        <w:rPr>
          <w:rFonts w:ascii="Times New Roman" w:eastAsia="Times New Roman" w:hAnsi="Times New Roman"/>
          <w:color w:val="000000"/>
          <w:sz w:val="24"/>
          <w:szCs w:val="24"/>
        </w:rPr>
      </w:pPr>
    </w:p>
    <w:p w14:paraId="53A939D8" w14:textId="77777777" w:rsidR="00DB7764" w:rsidRPr="005D69AC" w:rsidRDefault="00DB7764" w:rsidP="00982360">
      <w:pPr>
        <w:spacing w:after="0" w:line="240" w:lineRule="auto"/>
        <w:rPr>
          <w:rFonts w:ascii="Times New Roman" w:eastAsia="Times New Roman" w:hAnsi="Times New Roman"/>
          <w:b/>
          <w:color w:val="000000"/>
          <w:sz w:val="28"/>
          <w:szCs w:val="28"/>
        </w:rPr>
      </w:pPr>
      <w:r w:rsidRPr="005D69AC">
        <w:rPr>
          <w:rFonts w:ascii="Times New Roman" w:eastAsia="Times New Roman" w:hAnsi="Times New Roman"/>
          <w:b/>
          <w:color w:val="000000"/>
          <w:sz w:val="28"/>
          <w:szCs w:val="28"/>
        </w:rPr>
        <w:t>GOVERNANCE</w:t>
      </w:r>
    </w:p>
    <w:p w14:paraId="1E1D001E" w14:textId="77777777" w:rsidR="005454EB" w:rsidRDefault="005454EB">
      <w:pPr>
        <w:rPr>
          <w:rFonts w:ascii="Times New Roman" w:hAnsi="Times New Roman" w:cs="Times New Roman"/>
          <w:sz w:val="24"/>
          <w:szCs w:val="24"/>
        </w:rPr>
      </w:pPr>
    </w:p>
    <w:p w14:paraId="599A40E9" w14:textId="4A5DF9A9" w:rsidR="00E77975" w:rsidRPr="0066646E" w:rsidRDefault="00E77975" w:rsidP="0066646E">
      <w:pPr>
        <w:pStyle w:val="ListParagraph"/>
        <w:numPr>
          <w:ilvl w:val="0"/>
          <w:numId w:val="6"/>
        </w:numPr>
        <w:rPr>
          <w:rFonts w:ascii="Times New Roman" w:hAnsi="Times New Roman" w:cs="Times New Roman"/>
          <w:b/>
          <w:sz w:val="24"/>
          <w:szCs w:val="24"/>
        </w:rPr>
      </w:pPr>
      <w:r w:rsidRPr="0066646E">
        <w:rPr>
          <w:rFonts w:ascii="Times New Roman" w:hAnsi="Times New Roman" w:cs="Times New Roman"/>
          <w:b/>
          <w:sz w:val="24"/>
          <w:szCs w:val="24"/>
        </w:rPr>
        <w:t xml:space="preserve">BOARD OF </w:t>
      </w:r>
      <w:ins w:id="94" w:author="User" w:date="2019-01-01T06:35:00Z">
        <w:r w:rsidR="00813FCA">
          <w:rPr>
            <w:rFonts w:ascii="Times New Roman" w:hAnsi="Times New Roman" w:cs="Times New Roman"/>
            <w:b/>
            <w:sz w:val="24"/>
            <w:szCs w:val="24"/>
          </w:rPr>
          <w:t>DIRECTORS</w:t>
        </w:r>
      </w:ins>
      <w:del w:id="95" w:author="User" w:date="2019-01-01T06:35:00Z">
        <w:r w:rsidRPr="0066646E" w:rsidDel="00813FCA">
          <w:rPr>
            <w:rFonts w:ascii="Times New Roman" w:hAnsi="Times New Roman" w:cs="Times New Roman"/>
            <w:b/>
            <w:sz w:val="24"/>
            <w:szCs w:val="24"/>
          </w:rPr>
          <w:delText>TRUSTEES</w:delText>
        </w:r>
      </w:del>
    </w:p>
    <w:p w14:paraId="0DB90576" w14:textId="77777777" w:rsidR="00FF7490" w:rsidRDefault="0029367A" w:rsidP="00FF7490">
      <w:pPr>
        <w:rPr>
          <w:ins w:id="96" w:author="Omotayo, Moshood Olanrewaju" w:date="2018-12-31T18:03:00Z"/>
          <w:rFonts w:ascii="Times New Roman" w:hAnsi="Times New Roman" w:cs="Times New Roman"/>
          <w:color w:val="000000"/>
          <w:sz w:val="24"/>
          <w:szCs w:val="24"/>
          <w:shd w:val="clear" w:color="auto" w:fill="FFFFFF"/>
        </w:rPr>
      </w:pPr>
      <w:ins w:id="97" w:author="Omotayo, Moshood Olanrewaju" w:date="2018-12-31T18:01:00Z">
        <w:r>
          <w:rPr>
            <w:rFonts w:ascii="Times New Roman" w:hAnsi="Times New Roman" w:cs="Times New Roman"/>
            <w:color w:val="000000"/>
            <w:sz w:val="24"/>
            <w:szCs w:val="24"/>
            <w:shd w:val="clear" w:color="auto" w:fill="FFFFFF"/>
          </w:rPr>
          <w:t>Our b</w:t>
        </w:r>
      </w:ins>
      <w:del w:id="98" w:author="Omotayo, Moshood Olanrewaju" w:date="2018-12-31T18:01:00Z">
        <w:r w:rsidR="004F279E" w:rsidRPr="00246BF5" w:rsidDel="0029367A">
          <w:rPr>
            <w:rFonts w:ascii="Times New Roman" w:hAnsi="Times New Roman" w:cs="Times New Roman"/>
            <w:color w:val="000000"/>
            <w:sz w:val="24"/>
            <w:szCs w:val="24"/>
            <w:shd w:val="clear" w:color="auto" w:fill="FFFFFF"/>
          </w:rPr>
          <w:delText>B</w:delText>
        </w:r>
      </w:del>
      <w:r w:rsidR="004F279E" w:rsidRPr="00246BF5">
        <w:rPr>
          <w:rFonts w:ascii="Times New Roman" w:hAnsi="Times New Roman" w:cs="Times New Roman"/>
          <w:color w:val="000000"/>
          <w:sz w:val="24"/>
          <w:szCs w:val="24"/>
          <w:shd w:val="clear" w:color="auto" w:fill="FFFFFF"/>
        </w:rPr>
        <w:t xml:space="preserve">oard of </w:t>
      </w:r>
      <w:ins w:id="99" w:author="Omotayo, Moshood Olanrewaju" w:date="2018-12-31T18:04:00Z">
        <w:r w:rsidR="00FF7490">
          <w:rPr>
            <w:rFonts w:ascii="Times New Roman" w:hAnsi="Times New Roman" w:cs="Times New Roman"/>
            <w:color w:val="000000"/>
            <w:sz w:val="24"/>
            <w:szCs w:val="24"/>
            <w:shd w:val="clear" w:color="auto" w:fill="FFFFFF"/>
          </w:rPr>
          <w:t>t</w:t>
        </w:r>
      </w:ins>
      <w:del w:id="100" w:author="Omotayo, Moshood Olanrewaju" w:date="2018-12-31T18:04:00Z">
        <w:r w:rsidR="004F279E" w:rsidRPr="00246BF5" w:rsidDel="00FF7490">
          <w:rPr>
            <w:rFonts w:ascii="Times New Roman" w:hAnsi="Times New Roman" w:cs="Times New Roman"/>
            <w:color w:val="000000"/>
            <w:sz w:val="24"/>
            <w:szCs w:val="24"/>
            <w:shd w:val="clear" w:color="auto" w:fill="FFFFFF"/>
          </w:rPr>
          <w:delText>T</w:delText>
        </w:r>
      </w:del>
      <w:r w:rsidR="004F279E" w:rsidRPr="00246BF5">
        <w:rPr>
          <w:rFonts w:ascii="Times New Roman" w:hAnsi="Times New Roman" w:cs="Times New Roman"/>
          <w:color w:val="000000"/>
          <w:sz w:val="24"/>
          <w:szCs w:val="24"/>
          <w:shd w:val="clear" w:color="auto" w:fill="FFFFFF"/>
        </w:rPr>
        <w:t xml:space="preserve">rustees </w:t>
      </w:r>
      <w:ins w:id="101" w:author="Omotayo, Moshood Olanrewaju" w:date="2018-12-31T18:02:00Z">
        <w:r>
          <w:rPr>
            <w:rFonts w:ascii="Times New Roman" w:hAnsi="Times New Roman" w:cs="Times New Roman"/>
            <w:color w:val="000000"/>
            <w:sz w:val="24"/>
            <w:szCs w:val="24"/>
            <w:shd w:val="clear" w:color="auto" w:fill="FFFFFF"/>
          </w:rPr>
          <w:t>comprise executive directors who are</w:t>
        </w:r>
      </w:ins>
      <w:del w:id="102" w:author="Omotayo, Moshood Olanrewaju" w:date="2018-12-31T18:02:00Z">
        <w:r w:rsidR="004F279E" w:rsidRPr="00246BF5" w:rsidDel="0029367A">
          <w:rPr>
            <w:rFonts w:ascii="Times New Roman" w:hAnsi="Times New Roman" w:cs="Times New Roman"/>
            <w:color w:val="000000"/>
            <w:sz w:val="24"/>
            <w:szCs w:val="24"/>
            <w:shd w:val="clear" w:color="auto" w:fill="FFFFFF"/>
          </w:rPr>
          <w:delText>are</w:delText>
        </w:r>
      </w:del>
      <w:r w:rsidR="004F279E" w:rsidRPr="00246BF5">
        <w:rPr>
          <w:rFonts w:ascii="Times New Roman" w:hAnsi="Times New Roman" w:cs="Times New Roman"/>
          <w:color w:val="000000"/>
          <w:sz w:val="24"/>
          <w:szCs w:val="24"/>
          <w:shd w:val="clear" w:color="auto" w:fill="FFFFFF"/>
        </w:rPr>
        <w:t xml:space="preserve"> volunteers </w:t>
      </w:r>
      <w:del w:id="103" w:author="Omotayo, Moshood Olanrewaju" w:date="2018-12-31T18:02:00Z">
        <w:r w:rsidR="004F279E" w:rsidRPr="00246BF5" w:rsidDel="0029367A">
          <w:rPr>
            <w:rFonts w:ascii="Times New Roman" w:hAnsi="Times New Roman" w:cs="Times New Roman"/>
            <w:color w:val="000000"/>
            <w:sz w:val="24"/>
            <w:szCs w:val="24"/>
            <w:shd w:val="clear" w:color="auto" w:fill="FFFFFF"/>
          </w:rPr>
          <w:delText xml:space="preserve">who </w:delText>
        </w:r>
      </w:del>
      <w:r w:rsidR="004F279E" w:rsidRPr="00246BF5">
        <w:rPr>
          <w:rFonts w:ascii="Times New Roman" w:hAnsi="Times New Roman" w:cs="Times New Roman"/>
          <w:color w:val="000000"/>
          <w:sz w:val="24"/>
          <w:szCs w:val="24"/>
          <w:shd w:val="clear" w:color="auto" w:fill="FFFFFF"/>
        </w:rPr>
        <w:t>serv</w:t>
      </w:r>
      <w:ins w:id="104" w:author="Omotayo, Moshood Olanrewaju" w:date="2018-12-31T18:02:00Z">
        <w:r>
          <w:rPr>
            <w:rFonts w:ascii="Times New Roman" w:hAnsi="Times New Roman" w:cs="Times New Roman"/>
            <w:color w:val="000000"/>
            <w:sz w:val="24"/>
            <w:szCs w:val="24"/>
            <w:shd w:val="clear" w:color="auto" w:fill="FFFFFF"/>
          </w:rPr>
          <w:t>ing</w:t>
        </w:r>
      </w:ins>
      <w:del w:id="105" w:author="Omotayo, Moshood Olanrewaju" w:date="2018-12-31T18:02:00Z">
        <w:r w:rsidR="004F279E" w:rsidRPr="00246BF5" w:rsidDel="0029367A">
          <w:rPr>
            <w:rFonts w:ascii="Times New Roman" w:hAnsi="Times New Roman" w:cs="Times New Roman"/>
            <w:color w:val="000000"/>
            <w:sz w:val="24"/>
            <w:szCs w:val="24"/>
            <w:shd w:val="clear" w:color="auto" w:fill="FFFFFF"/>
          </w:rPr>
          <w:delText>e</w:delText>
        </w:r>
      </w:del>
      <w:r w:rsidR="004F279E" w:rsidRPr="00246BF5">
        <w:rPr>
          <w:rFonts w:ascii="Times New Roman" w:hAnsi="Times New Roman" w:cs="Times New Roman"/>
          <w:color w:val="000000"/>
          <w:sz w:val="24"/>
          <w:szCs w:val="24"/>
          <w:shd w:val="clear" w:color="auto" w:fill="FFFFFF"/>
        </w:rPr>
        <w:t xml:space="preserve"> </w:t>
      </w:r>
      <w:ins w:id="106" w:author="Omotayo, Moshood Olanrewaju" w:date="2018-12-31T18:05:00Z">
        <w:r w:rsidR="00FF7490">
          <w:rPr>
            <w:rFonts w:ascii="Times New Roman" w:hAnsi="Times New Roman" w:cs="Times New Roman"/>
            <w:color w:val="000000"/>
            <w:sz w:val="24"/>
            <w:szCs w:val="24"/>
            <w:shd w:val="clear" w:color="auto" w:fill="FFFFFF"/>
          </w:rPr>
          <w:t xml:space="preserve">in the management of the organization </w:t>
        </w:r>
      </w:ins>
      <w:r w:rsidR="004F279E" w:rsidRPr="00246BF5">
        <w:rPr>
          <w:rFonts w:ascii="Times New Roman" w:hAnsi="Times New Roman" w:cs="Times New Roman"/>
          <w:color w:val="000000"/>
          <w:sz w:val="24"/>
          <w:szCs w:val="24"/>
          <w:shd w:val="clear" w:color="auto" w:fill="FFFFFF"/>
        </w:rPr>
        <w:t>without pay</w:t>
      </w:r>
      <w:ins w:id="107" w:author="Omotayo, Moshood Olanrewaju" w:date="2018-12-31T18:02:00Z">
        <w:r>
          <w:rPr>
            <w:rFonts w:ascii="Times New Roman" w:hAnsi="Times New Roman" w:cs="Times New Roman"/>
            <w:color w:val="000000"/>
            <w:sz w:val="24"/>
            <w:szCs w:val="24"/>
            <w:shd w:val="clear" w:color="auto" w:fill="FFFFFF"/>
          </w:rPr>
          <w:t xml:space="preserve">, and non-executive directors who do not participate in the </w:t>
        </w:r>
      </w:ins>
      <w:ins w:id="108" w:author="Omotayo, Moshood Olanrewaju" w:date="2018-12-31T18:05:00Z">
        <w:r w:rsidR="00FF7490">
          <w:rPr>
            <w:rFonts w:ascii="Times New Roman" w:hAnsi="Times New Roman" w:cs="Times New Roman"/>
            <w:color w:val="000000"/>
            <w:sz w:val="24"/>
            <w:szCs w:val="24"/>
            <w:shd w:val="clear" w:color="auto" w:fill="FFFFFF"/>
          </w:rPr>
          <w:t xml:space="preserve">day-to-day </w:t>
        </w:r>
      </w:ins>
      <w:ins w:id="109" w:author="Omotayo, Moshood Olanrewaju" w:date="2018-12-31T18:03:00Z">
        <w:r>
          <w:rPr>
            <w:rFonts w:ascii="Times New Roman" w:hAnsi="Times New Roman" w:cs="Times New Roman"/>
            <w:color w:val="000000"/>
            <w:sz w:val="24"/>
            <w:szCs w:val="24"/>
            <w:shd w:val="clear" w:color="auto" w:fill="FFFFFF"/>
          </w:rPr>
          <w:t>management of the organization</w:t>
        </w:r>
      </w:ins>
      <w:r w:rsidR="00236779" w:rsidRPr="00246BF5">
        <w:rPr>
          <w:rFonts w:ascii="Times New Roman" w:hAnsi="Times New Roman" w:cs="Times New Roman"/>
          <w:color w:val="000000"/>
          <w:sz w:val="24"/>
          <w:szCs w:val="24"/>
          <w:shd w:val="clear" w:color="auto" w:fill="FFFFFF"/>
        </w:rPr>
        <w:t>.</w:t>
      </w:r>
      <w:ins w:id="110" w:author="Omotayo, Moshood Olanrewaju" w:date="2018-12-31T18:04:00Z">
        <w:r w:rsidR="00FF7490">
          <w:rPr>
            <w:rFonts w:ascii="Times New Roman" w:hAnsi="Times New Roman" w:cs="Times New Roman"/>
            <w:color w:val="000000"/>
            <w:sz w:val="24"/>
            <w:szCs w:val="24"/>
            <w:shd w:val="clear" w:color="auto" w:fill="FFFFFF"/>
          </w:rPr>
          <w:t xml:space="preserve"> Our board members bring a wide variety of experiences </w:t>
        </w:r>
      </w:ins>
      <w:ins w:id="111" w:author="Omotayo, Moshood Olanrewaju" w:date="2018-12-31T18:05:00Z">
        <w:r w:rsidR="00FF7490">
          <w:rPr>
            <w:rFonts w:ascii="Times New Roman" w:hAnsi="Times New Roman" w:cs="Times New Roman"/>
            <w:color w:val="000000"/>
            <w:sz w:val="24"/>
            <w:szCs w:val="24"/>
            <w:shd w:val="clear" w:color="auto" w:fill="FFFFFF"/>
          </w:rPr>
          <w:t>relevant to addre</w:t>
        </w:r>
      </w:ins>
      <w:ins w:id="112" w:author="Omotayo, Moshood Olanrewaju" w:date="2018-12-31T18:06:00Z">
        <w:r w:rsidR="00FF7490">
          <w:rPr>
            <w:rFonts w:ascii="Times New Roman" w:hAnsi="Times New Roman" w:cs="Times New Roman"/>
            <w:color w:val="000000"/>
            <w:sz w:val="24"/>
            <w:szCs w:val="24"/>
            <w:shd w:val="clear" w:color="auto" w:fill="FFFFFF"/>
          </w:rPr>
          <w:t>ssing the root causes of poverty and malnutrition.</w:t>
        </w:r>
      </w:ins>
    </w:p>
    <w:p w14:paraId="0E13390A" w14:textId="77777777" w:rsidR="00137540" w:rsidDel="0029367A" w:rsidRDefault="00246BF5">
      <w:pPr>
        <w:rPr>
          <w:del w:id="113" w:author="Omotayo, Moshood Olanrewaju" w:date="2018-12-31T18:03:00Z"/>
          <w:rFonts w:ascii="Times New Roman" w:hAnsi="Times New Roman" w:cs="Times New Roman"/>
          <w:color w:val="222222"/>
          <w:sz w:val="24"/>
          <w:szCs w:val="24"/>
          <w:shd w:val="clear" w:color="auto" w:fill="FFFFFF"/>
        </w:rPr>
      </w:pPr>
      <w:r w:rsidRPr="00246BF5">
        <w:rPr>
          <w:rFonts w:ascii="Times New Roman" w:hAnsi="Times New Roman" w:cs="Times New Roman"/>
          <w:color w:val="000000"/>
          <w:sz w:val="24"/>
          <w:szCs w:val="24"/>
          <w:shd w:val="clear" w:color="auto" w:fill="FFFFFF"/>
        </w:rPr>
        <w:t xml:space="preserve"> </w:t>
      </w:r>
      <w:del w:id="114" w:author="Omotayo, Moshood Olanrewaju" w:date="2018-12-31T18:03:00Z">
        <w:r w:rsidRPr="00246BF5" w:rsidDel="0029367A">
          <w:rPr>
            <w:rFonts w:ascii="Times New Roman" w:hAnsi="Times New Roman" w:cs="Times New Roman"/>
            <w:color w:val="000000"/>
            <w:sz w:val="24"/>
            <w:szCs w:val="24"/>
            <w:shd w:val="clear" w:color="auto" w:fill="FFFFFF"/>
          </w:rPr>
          <w:delText xml:space="preserve">At Feeding the World Inc., we believe that </w:delText>
        </w:r>
        <w:r w:rsidRPr="00246BF5" w:rsidDel="0029367A">
          <w:rPr>
            <w:rFonts w:ascii="Times New Roman" w:hAnsi="Times New Roman" w:cs="Times New Roman"/>
            <w:color w:val="222222"/>
            <w:sz w:val="24"/>
            <w:szCs w:val="24"/>
            <w:shd w:val="clear" w:color="auto" w:fill="FFFFFF"/>
          </w:rPr>
          <w:delText>Leadership is a matter of intelligence, trustworthiness, humaneness, courage, and discipline.</w:delText>
        </w:r>
      </w:del>
    </w:p>
    <w:p w14:paraId="127FFED1" w14:textId="77777777" w:rsidR="004F06B6" w:rsidDel="0029367A" w:rsidRDefault="004F06B6">
      <w:pPr>
        <w:rPr>
          <w:del w:id="115" w:author="Omotayo, Moshood Olanrewaju" w:date="2018-12-31T18:03:00Z"/>
          <w:rFonts w:ascii="Times New Roman" w:hAnsi="Times New Roman" w:cs="Times New Roman"/>
          <w:color w:val="222222"/>
          <w:sz w:val="24"/>
          <w:szCs w:val="24"/>
          <w:shd w:val="clear" w:color="auto" w:fill="FFFFFF"/>
        </w:rPr>
      </w:pPr>
      <w:del w:id="116" w:author="Omotayo, Moshood Olanrewaju" w:date="2018-12-31T18:03:00Z">
        <w:r w:rsidDel="0029367A">
          <w:rPr>
            <w:rFonts w:ascii="Times New Roman" w:hAnsi="Times New Roman" w:cs="Times New Roman"/>
            <w:color w:val="222222"/>
            <w:sz w:val="24"/>
            <w:szCs w:val="24"/>
            <w:shd w:val="clear" w:color="auto" w:fill="FFFFFF"/>
          </w:rPr>
          <w:delText>Feeding The World Inc. appreciates characteristics of well-functioning teams:</w:delText>
        </w:r>
      </w:del>
    </w:p>
    <w:p w14:paraId="535F44A8" w14:textId="77777777" w:rsidR="00B66C7A" w:rsidRPr="00C76DBE" w:rsidDel="0029367A" w:rsidRDefault="004F06B6">
      <w:pPr>
        <w:rPr>
          <w:del w:id="117" w:author="Omotayo, Moshood Olanrewaju" w:date="2018-12-31T18:03:00Z"/>
          <w:rFonts w:ascii="Times New Roman" w:eastAsia="Times New Roman" w:hAnsi="Times New Roman" w:cs="Times New Roman"/>
          <w:color w:val="222222"/>
          <w:sz w:val="24"/>
          <w:szCs w:val="24"/>
        </w:rPr>
      </w:pPr>
      <w:del w:id="118" w:author="Omotayo, Moshood Olanrewaju" w:date="2018-12-31T18:03:00Z">
        <w:r w:rsidRPr="00C76DBE" w:rsidDel="0029367A">
          <w:rPr>
            <w:rFonts w:ascii="Times New Roman" w:eastAsia="Times New Roman" w:hAnsi="Times New Roman" w:cs="Times New Roman"/>
            <w:color w:val="222222"/>
            <w:sz w:val="24"/>
            <w:szCs w:val="24"/>
          </w:rPr>
          <w:delText xml:space="preserve"> </w:delText>
        </w:r>
        <w:r w:rsidR="00B66C7A" w:rsidRPr="00C76DBE" w:rsidDel="0029367A">
          <w:rPr>
            <w:rFonts w:ascii="Times New Roman" w:eastAsia="Times New Roman" w:hAnsi="Times New Roman" w:cs="Times New Roman"/>
            <w:color w:val="222222"/>
            <w:sz w:val="24"/>
            <w:szCs w:val="24"/>
          </w:rPr>
          <w:delText>Purpose: Board proudly share a sense of why the team exists and are invested in accomplishing its mission, vision and goals.</w:delText>
        </w:r>
      </w:del>
    </w:p>
    <w:p w14:paraId="08D9CBBC" w14:textId="77777777" w:rsidR="00B66C7A" w:rsidRPr="00C76DBE" w:rsidDel="00FF7490" w:rsidRDefault="00B66C7A">
      <w:pPr>
        <w:rPr>
          <w:del w:id="119" w:author="Omotayo, Moshood Olanrewaju" w:date="2018-12-31T18:03:00Z"/>
          <w:rFonts w:ascii="Times New Roman" w:eastAsia="Times New Roman" w:hAnsi="Times New Roman" w:cs="Times New Roman"/>
          <w:color w:val="222222"/>
          <w:sz w:val="24"/>
          <w:szCs w:val="24"/>
        </w:rPr>
        <w:pPrChange w:id="120"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1" w:author="Omotayo, Moshood Olanrewaju" w:date="2018-12-31T18:03:00Z">
        <w:r w:rsidRPr="00C76DBE" w:rsidDel="00FF7490">
          <w:rPr>
            <w:rFonts w:ascii="Times New Roman" w:eastAsia="Times New Roman" w:hAnsi="Times New Roman" w:cs="Times New Roman"/>
            <w:color w:val="222222"/>
            <w:sz w:val="24"/>
            <w:szCs w:val="24"/>
          </w:rPr>
          <w:delText>Priorities: Board know what needs to be done next, by whom, and by when to achieve team goals.</w:delText>
        </w:r>
      </w:del>
    </w:p>
    <w:p w14:paraId="26699196" w14:textId="77777777" w:rsidR="00B66C7A" w:rsidRPr="00C76DBE" w:rsidDel="00FF7490" w:rsidRDefault="00B66C7A">
      <w:pPr>
        <w:rPr>
          <w:del w:id="122" w:author="Omotayo, Moshood Olanrewaju" w:date="2018-12-31T18:03:00Z"/>
          <w:rFonts w:ascii="Times New Roman" w:eastAsia="Times New Roman" w:hAnsi="Times New Roman" w:cs="Times New Roman"/>
          <w:color w:val="222222"/>
          <w:sz w:val="24"/>
          <w:szCs w:val="24"/>
        </w:rPr>
        <w:pPrChange w:id="123"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4" w:author="Omotayo, Moshood Olanrewaju" w:date="2018-12-31T18:03:00Z">
        <w:r w:rsidRPr="00C76DBE" w:rsidDel="00FF7490">
          <w:rPr>
            <w:rFonts w:ascii="Times New Roman" w:eastAsia="Times New Roman" w:hAnsi="Times New Roman" w:cs="Times New Roman"/>
            <w:color w:val="222222"/>
            <w:sz w:val="24"/>
            <w:szCs w:val="24"/>
          </w:rPr>
          <w:delText xml:space="preserve">Roles: Board know their roles in getting tasks done and when to allow a more </w:delText>
        </w:r>
        <w:r w:rsidR="0067165F" w:rsidRPr="00C76DBE" w:rsidDel="00FF7490">
          <w:rPr>
            <w:rFonts w:ascii="Times New Roman" w:eastAsia="Times New Roman" w:hAnsi="Times New Roman" w:cs="Times New Roman"/>
            <w:color w:val="222222"/>
            <w:sz w:val="24"/>
            <w:szCs w:val="24"/>
          </w:rPr>
          <w:delText>skilful</w:delText>
        </w:r>
        <w:r w:rsidRPr="00C76DBE" w:rsidDel="00FF7490">
          <w:rPr>
            <w:rFonts w:ascii="Times New Roman" w:eastAsia="Times New Roman" w:hAnsi="Times New Roman" w:cs="Times New Roman"/>
            <w:color w:val="222222"/>
            <w:sz w:val="24"/>
            <w:szCs w:val="24"/>
          </w:rPr>
          <w:delText xml:space="preserve"> member to do a certain task.</w:delText>
        </w:r>
      </w:del>
    </w:p>
    <w:p w14:paraId="3B02FA5D" w14:textId="77777777" w:rsidR="00B66C7A" w:rsidRPr="00C76DBE" w:rsidDel="00FF7490" w:rsidRDefault="00B66C7A">
      <w:pPr>
        <w:rPr>
          <w:del w:id="125" w:author="Omotayo, Moshood Olanrewaju" w:date="2018-12-31T18:03:00Z"/>
          <w:rFonts w:ascii="Times New Roman" w:eastAsia="Times New Roman" w:hAnsi="Times New Roman" w:cs="Times New Roman"/>
          <w:color w:val="222222"/>
          <w:sz w:val="24"/>
          <w:szCs w:val="24"/>
        </w:rPr>
        <w:pPrChange w:id="126"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7" w:author="Omotayo, Moshood Olanrewaju" w:date="2018-12-31T18:03:00Z">
        <w:r w:rsidRPr="00C76DBE" w:rsidDel="00FF7490">
          <w:rPr>
            <w:rFonts w:ascii="Times New Roman" w:eastAsia="Times New Roman" w:hAnsi="Times New Roman" w:cs="Times New Roman"/>
            <w:color w:val="222222"/>
            <w:sz w:val="24"/>
            <w:szCs w:val="24"/>
          </w:rPr>
          <w:delText>Decisions: Authority and decision-making lines are clearly understood.</w:delText>
        </w:r>
      </w:del>
    </w:p>
    <w:p w14:paraId="7C4B9793" w14:textId="77777777" w:rsidR="00B66C7A" w:rsidRPr="00C76DBE" w:rsidDel="00FF7490" w:rsidRDefault="00B66C7A">
      <w:pPr>
        <w:rPr>
          <w:del w:id="128" w:author="Omotayo, Moshood Olanrewaju" w:date="2018-12-31T18:03:00Z"/>
          <w:rFonts w:ascii="Times New Roman" w:eastAsia="Times New Roman" w:hAnsi="Times New Roman" w:cs="Times New Roman"/>
          <w:color w:val="222222"/>
          <w:sz w:val="24"/>
          <w:szCs w:val="24"/>
        </w:rPr>
        <w:pPrChange w:id="129"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0" w:author="Omotayo, Moshood Olanrewaju" w:date="2018-12-31T18:03:00Z">
        <w:r w:rsidRPr="00C76DBE" w:rsidDel="00FF7490">
          <w:rPr>
            <w:rFonts w:ascii="Times New Roman" w:eastAsia="Times New Roman" w:hAnsi="Times New Roman" w:cs="Times New Roman"/>
            <w:color w:val="222222"/>
            <w:sz w:val="24"/>
            <w:szCs w:val="24"/>
          </w:rPr>
          <w:delText>Conflict: Conflict is dealt with openly and is considered important to decision-making and personal growth.</w:delText>
        </w:r>
      </w:del>
    </w:p>
    <w:p w14:paraId="7B02E1C7" w14:textId="77777777" w:rsidR="00B66C7A" w:rsidRPr="00C76DBE" w:rsidDel="00FF7490" w:rsidRDefault="00B66C7A">
      <w:pPr>
        <w:rPr>
          <w:del w:id="131" w:author="Omotayo, Moshood Olanrewaju" w:date="2018-12-31T18:03:00Z"/>
          <w:rFonts w:ascii="Times New Roman" w:eastAsia="Times New Roman" w:hAnsi="Times New Roman" w:cs="Times New Roman"/>
          <w:color w:val="222222"/>
          <w:sz w:val="24"/>
          <w:szCs w:val="24"/>
        </w:rPr>
        <w:pPrChange w:id="132"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3" w:author="Omotayo, Moshood Olanrewaju" w:date="2018-12-31T18:03:00Z">
        <w:r w:rsidRPr="00C76DBE" w:rsidDel="00FF7490">
          <w:rPr>
            <w:rFonts w:ascii="Times New Roman" w:eastAsia="Times New Roman" w:hAnsi="Times New Roman" w:cs="Times New Roman"/>
            <w:color w:val="222222"/>
            <w:sz w:val="24"/>
            <w:szCs w:val="24"/>
          </w:rPr>
          <w:delText>Personal traits: Board of Trustees feel their unique personalities are appreciated and well utilized.</w:delText>
        </w:r>
      </w:del>
    </w:p>
    <w:p w14:paraId="389C8767" w14:textId="77777777" w:rsidR="00B66C7A" w:rsidRPr="00C76DBE" w:rsidDel="00FF7490" w:rsidRDefault="00B66C7A">
      <w:pPr>
        <w:rPr>
          <w:del w:id="134" w:author="Omotayo, Moshood Olanrewaju" w:date="2018-12-31T18:03:00Z"/>
          <w:rFonts w:ascii="Times New Roman" w:eastAsia="Times New Roman" w:hAnsi="Times New Roman" w:cs="Times New Roman"/>
          <w:color w:val="222222"/>
          <w:sz w:val="24"/>
          <w:szCs w:val="24"/>
        </w:rPr>
        <w:pPrChange w:id="135"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6" w:author="Omotayo, Moshood Olanrewaju" w:date="2018-12-31T18:03:00Z">
        <w:r w:rsidRPr="00C76DBE" w:rsidDel="00FF7490">
          <w:rPr>
            <w:rFonts w:ascii="Times New Roman" w:eastAsia="Times New Roman" w:hAnsi="Times New Roman" w:cs="Times New Roman"/>
            <w:color w:val="222222"/>
            <w:sz w:val="24"/>
            <w:szCs w:val="24"/>
          </w:rPr>
          <w:delText xml:space="preserve">Norms: Group norms for working together are set and seen as standards for </w:delText>
        </w:r>
        <w:r w:rsidR="009A38B9" w:rsidRPr="00C76DBE" w:rsidDel="00FF7490">
          <w:rPr>
            <w:rFonts w:ascii="Times New Roman" w:eastAsia="Times New Roman" w:hAnsi="Times New Roman" w:cs="Times New Roman"/>
            <w:color w:val="222222"/>
            <w:sz w:val="24"/>
            <w:szCs w:val="24"/>
          </w:rPr>
          <w:delText>everyone</w:delText>
        </w:r>
        <w:r w:rsidRPr="00C76DBE" w:rsidDel="00FF7490">
          <w:rPr>
            <w:rFonts w:ascii="Times New Roman" w:eastAsia="Times New Roman" w:hAnsi="Times New Roman" w:cs="Times New Roman"/>
            <w:color w:val="222222"/>
            <w:sz w:val="24"/>
            <w:szCs w:val="24"/>
          </w:rPr>
          <w:delText xml:space="preserve"> in the groups.</w:delText>
        </w:r>
      </w:del>
    </w:p>
    <w:p w14:paraId="68035AD9" w14:textId="77777777" w:rsidR="00B66C7A" w:rsidRPr="00C76DBE" w:rsidDel="00FF7490" w:rsidRDefault="00B66C7A">
      <w:pPr>
        <w:rPr>
          <w:del w:id="137" w:author="Omotayo, Moshood Olanrewaju" w:date="2018-12-31T18:03:00Z"/>
          <w:rFonts w:ascii="Times New Roman" w:eastAsia="Times New Roman" w:hAnsi="Times New Roman" w:cs="Times New Roman"/>
          <w:color w:val="222222"/>
          <w:sz w:val="24"/>
          <w:szCs w:val="24"/>
        </w:rPr>
        <w:pPrChange w:id="138"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9" w:author="Omotayo, Moshood Olanrewaju" w:date="2018-12-31T18:03:00Z">
        <w:r w:rsidRPr="00C76DBE" w:rsidDel="00FF7490">
          <w:rPr>
            <w:rFonts w:ascii="Times New Roman" w:eastAsia="Times New Roman" w:hAnsi="Times New Roman" w:cs="Times New Roman"/>
            <w:color w:val="222222"/>
            <w:sz w:val="24"/>
            <w:szCs w:val="24"/>
          </w:rPr>
          <w:delText>Effectiveness: Board Members find team meetings efficient and productive and look forward to this time together.</w:delText>
        </w:r>
      </w:del>
    </w:p>
    <w:p w14:paraId="63C12E44" w14:textId="77777777" w:rsidR="00B66C7A" w:rsidRPr="00C76DBE" w:rsidDel="00FF7490" w:rsidRDefault="00B66C7A">
      <w:pPr>
        <w:rPr>
          <w:del w:id="140" w:author="Omotayo, Moshood Olanrewaju" w:date="2018-12-31T18:03:00Z"/>
          <w:rFonts w:ascii="Times New Roman" w:eastAsia="Times New Roman" w:hAnsi="Times New Roman" w:cs="Times New Roman"/>
          <w:color w:val="222222"/>
          <w:sz w:val="24"/>
          <w:szCs w:val="24"/>
        </w:rPr>
        <w:pPrChange w:id="141"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42" w:author="Omotayo, Moshood Olanrewaju" w:date="2018-12-31T18:03:00Z">
        <w:r w:rsidRPr="00C76DBE" w:rsidDel="00FF7490">
          <w:rPr>
            <w:rFonts w:ascii="Times New Roman" w:eastAsia="Times New Roman" w:hAnsi="Times New Roman" w:cs="Times New Roman"/>
            <w:color w:val="222222"/>
            <w:sz w:val="24"/>
            <w:szCs w:val="24"/>
          </w:rPr>
          <w:delText>Success: Members know clearly when the team has met with success and share in this equally and proudly.</w:delText>
        </w:r>
      </w:del>
    </w:p>
    <w:p w14:paraId="0518D514" w14:textId="77777777" w:rsidR="00B66C7A" w:rsidRPr="00C76DBE" w:rsidDel="00FF7490" w:rsidRDefault="00B66C7A">
      <w:pPr>
        <w:rPr>
          <w:del w:id="143" w:author="Omotayo, Moshood Olanrewaju" w:date="2018-12-31T18:03:00Z"/>
          <w:rFonts w:ascii="Times New Roman" w:eastAsia="Times New Roman" w:hAnsi="Times New Roman" w:cs="Times New Roman"/>
          <w:color w:val="222222"/>
          <w:sz w:val="24"/>
          <w:szCs w:val="24"/>
        </w:rPr>
        <w:pPrChange w:id="144"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45" w:author="Omotayo, Moshood Olanrewaju" w:date="2018-12-31T18:03:00Z">
        <w:r w:rsidRPr="00C76DBE" w:rsidDel="00FF7490">
          <w:rPr>
            <w:rFonts w:ascii="Times New Roman" w:eastAsia="Times New Roman" w:hAnsi="Times New Roman" w:cs="Times New Roman"/>
            <w:color w:val="222222"/>
            <w:sz w:val="24"/>
            <w:szCs w:val="24"/>
          </w:rPr>
          <w:delText>Training: Opportunities for feedback and updating skills are provided and taken advantage of by Board of Trustees and team members.</w:delText>
        </w:r>
      </w:del>
    </w:p>
    <w:p w14:paraId="24B302BC" w14:textId="77777777" w:rsidR="00B66C7A" w:rsidRPr="00246BF5" w:rsidRDefault="00B66C7A" w:rsidP="00FF7490">
      <w:pPr>
        <w:rPr>
          <w:rFonts w:ascii="Times New Roman" w:hAnsi="Times New Roman" w:cs="Times New Roman"/>
          <w:b/>
          <w:sz w:val="24"/>
          <w:szCs w:val="24"/>
        </w:rPr>
      </w:pPr>
    </w:p>
    <w:p w14:paraId="027CAF0E"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1. </w:t>
      </w:r>
      <w:r w:rsidRPr="00771FF1">
        <w:rPr>
          <w:rFonts w:ascii="Times New Roman" w:eastAsia="Times New Roman" w:hAnsi="Times New Roman"/>
          <w:color w:val="000000"/>
          <w:sz w:val="24"/>
          <w:szCs w:val="24"/>
          <w:u w:val="single"/>
        </w:rPr>
        <w:t>President General</w:t>
      </w:r>
    </w:p>
    <w:p w14:paraId="04546DE0" w14:textId="77777777" w:rsidR="00E77975"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Adisa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Kabiru</w:t>
      </w:r>
      <w:proofErr w:type="spellEnd"/>
      <w:r w:rsidRPr="00771FF1">
        <w:rPr>
          <w:rFonts w:ascii="Times New Roman" w:eastAsia="Times New Roman" w:hAnsi="Times New Roman"/>
          <w:color w:val="000000"/>
          <w:sz w:val="24"/>
          <w:szCs w:val="24"/>
        </w:rPr>
        <w:t xml:space="preserve"> Adeniyi</w:t>
      </w:r>
      <w:r w:rsidR="003A16DF">
        <w:rPr>
          <w:rFonts w:ascii="Times New Roman" w:eastAsia="Times New Roman" w:hAnsi="Times New Roman"/>
          <w:color w:val="000000"/>
          <w:sz w:val="24"/>
          <w:szCs w:val="24"/>
        </w:rPr>
        <w:t>, FCA</w:t>
      </w:r>
      <w:r w:rsidR="006251F5">
        <w:rPr>
          <w:rFonts w:ascii="Times New Roman" w:eastAsia="Times New Roman" w:hAnsi="Times New Roman"/>
          <w:color w:val="000000"/>
          <w:sz w:val="24"/>
          <w:szCs w:val="24"/>
        </w:rPr>
        <w:t>, AMNIM</w:t>
      </w:r>
    </w:p>
    <w:p w14:paraId="3607F049" w14:textId="77777777" w:rsidR="007516CB" w:rsidRPr="00771FF1" w:rsidRDefault="007516CB" w:rsidP="00E77975">
      <w:pPr>
        <w:spacing w:after="120" w:line="240" w:lineRule="auto"/>
        <w:rPr>
          <w:rFonts w:ascii="Times New Roman" w:eastAsia="Times New Roman" w:hAnsi="Times New Roman"/>
          <w:color w:val="000000"/>
          <w:sz w:val="24"/>
          <w:szCs w:val="24"/>
        </w:rPr>
      </w:pPr>
      <w:r w:rsidRPr="007516CB">
        <w:rPr>
          <w:rFonts w:ascii="Times New Roman" w:eastAsia="Times New Roman" w:hAnsi="Times New Roman"/>
          <w:noProof/>
          <w:color w:val="000000"/>
          <w:sz w:val="24"/>
          <w:szCs w:val="24"/>
          <w:lang w:eastAsia="en-GB"/>
        </w:rPr>
        <w:drawing>
          <wp:inline distT="0" distB="0" distL="0" distR="0" wp14:anchorId="3E27EE7E" wp14:editId="1CF52FF7">
            <wp:extent cx="3305175" cy="3476625"/>
            <wp:effectExtent l="0" t="0" r="9525" b="9525"/>
            <wp:docPr id="4" name="Picture 4" descr="C:\New folder\Guildance Community Development Foundation\501 C 3\Dr Omotayo Moshood Olanrewaju\Filled\FINAL\Website\Mr Kabiru Adeniyi Ad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Website\Mr Kabiru Adeniyi Adis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827" cy="3477311"/>
                    </a:xfrm>
                    <a:prstGeom prst="rect">
                      <a:avLst/>
                    </a:prstGeom>
                    <a:noFill/>
                    <a:ln>
                      <a:noFill/>
                    </a:ln>
                  </pic:spPr>
                </pic:pic>
              </a:graphicData>
            </a:graphic>
          </wp:inline>
        </w:drawing>
      </w:r>
    </w:p>
    <w:p w14:paraId="6999FD0B" w14:textId="77777777"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2. </w:t>
      </w:r>
      <w:r w:rsidRPr="00771FF1">
        <w:rPr>
          <w:rFonts w:ascii="Times New Roman" w:eastAsia="Times New Roman" w:hAnsi="Times New Roman"/>
          <w:color w:val="000000"/>
          <w:sz w:val="24"/>
          <w:szCs w:val="24"/>
          <w:u w:val="single"/>
        </w:rPr>
        <w:t>Secretary</w:t>
      </w:r>
    </w:p>
    <w:p w14:paraId="538D8C6D"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Asafa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Mukaila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Olukayode</w:t>
      </w:r>
      <w:proofErr w:type="spellEnd"/>
    </w:p>
    <w:p w14:paraId="78510DFB" w14:textId="77777777" w:rsidR="00E77975" w:rsidRDefault="003A16DF"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BSc Agricultural Engineering, </w:t>
      </w:r>
      <w:proofErr w:type="spellStart"/>
      <w:r>
        <w:rPr>
          <w:rFonts w:ascii="Times New Roman" w:eastAsia="Times New Roman" w:hAnsi="Times New Roman"/>
          <w:color w:val="000000"/>
          <w:sz w:val="24"/>
          <w:szCs w:val="24"/>
        </w:rPr>
        <w:t>Msc</w:t>
      </w:r>
      <w:proofErr w:type="spellEnd"/>
      <w:r w:rsidR="00E77975" w:rsidRPr="00771FF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Agricultural Engineering</w:t>
      </w:r>
    </w:p>
    <w:p w14:paraId="589254F6" w14:textId="77777777" w:rsidR="00627CA2" w:rsidRPr="00771FF1" w:rsidRDefault="00627CA2" w:rsidP="00E77975">
      <w:pPr>
        <w:spacing w:after="0" w:line="240" w:lineRule="auto"/>
        <w:rPr>
          <w:rFonts w:ascii="Times New Roman" w:eastAsia="Times New Roman" w:hAnsi="Times New Roman"/>
          <w:color w:val="000000"/>
          <w:sz w:val="24"/>
          <w:szCs w:val="24"/>
        </w:rPr>
      </w:pPr>
      <w:r w:rsidRPr="00627CA2">
        <w:rPr>
          <w:rFonts w:ascii="Times New Roman" w:eastAsia="Times New Roman" w:hAnsi="Times New Roman"/>
          <w:noProof/>
          <w:color w:val="000000"/>
          <w:sz w:val="24"/>
          <w:szCs w:val="24"/>
          <w:lang w:eastAsia="en-GB"/>
        </w:rPr>
        <w:lastRenderedPageBreak/>
        <w:drawing>
          <wp:inline distT="0" distB="0" distL="0" distR="0" wp14:anchorId="053DE88E" wp14:editId="330F508D">
            <wp:extent cx="3476268" cy="2895600"/>
            <wp:effectExtent l="0" t="0" r="0" b="0"/>
            <wp:docPr id="2" name="Picture 2" descr="C:\New folder\Guildance Community Development Foundation\501 C 3\Dr Omotayo Moshood Olanrewaju\Filled\FINAL\Mr Mukaila Olukayode As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 Mukaila Olukayode Asaf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453" cy="2906583"/>
                    </a:xfrm>
                    <a:prstGeom prst="rect">
                      <a:avLst/>
                    </a:prstGeom>
                    <a:noFill/>
                    <a:ln>
                      <a:noFill/>
                    </a:ln>
                  </pic:spPr>
                </pic:pic>
              </a:graphicData>
            </a:graphic>
          </wp:inline>
        </w:drawing>
      </w:r>
    </w:p>
    <w:p w14:paraId="00D24819"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1E249BAF"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3. </w:t>
      </w:r>
      <w:r w:rsidRPr="00771FF1">
        <w:rPr>
          <w:rFonts w:ascii="Times New Roman" w:eastAsia="Times New Roman" w:hAnsi="Times New Roman"/>
          <w:color w:val="000000"/>
          <w:sz w:val="24"/>
          <w:szCs w:val="24"/>
          <w:u w:val="single"/>
        </w:rPr>
        <w:t>Board Member</w:t>
      </w:r>
    </w:p>
    <w:p w14:paraId="7D754FAE"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Mr. Shittu ‘Raman Ayodele</w:t>
      </w:r>
    </w:p>
    <w:p w14:paraId="187EBA04" w14:textId="77777777" w:rsidR="00E77975" w:rsidRDefault="00465EE8"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 PGD</w:t>
      </w:r>
      <w:r w:rsidR="00320878">
        <w:rPr>
          <w:rFonts w:ascii="Times New Roman" w:eastAsia="Times New Roman" w:hAnsi="Times New Roman"/>
          <w:color w:val="000000"/>
          <w:sz w:val="24"/>
          <w:szCs w:val="24"/>
        </w:rPr>
        <w:t>E</w:t>
      </w:r>
      <w:r w:rsidR="00E77975" w:rsidRPr="00771FF1">
        <w:rPr>
          <w:rFonts w:ascii="Times New Roman" w:eastAsia="Times New Roman" w:hAnsi="Times New Roman"/>
          <w:color w:val="000000"/>
          <w:sz w:val="24"/>
          <w:szCs w:val="24"/>
        </w:rPr>
        <w:t>.</w:t>
      </w:r>
    </w:p>
    <w:p w14:paraId="50B2E79F" w14:textId="77777777" w:rsidR="00287276" w:rsidRPr="00771FF1" w:rsidRDefault="009E2B23" w:rsidP="00E77975">
      <w:pPr>
        <w:spacing w:after="0" w:line="240" w:lineRule="auto"/>
        <w:rPr>
          <w:rFonts w:ascii="Times New Roman" w:eastAsia="Times New Roman" w:hAnsi="Times New Roman"/>
          <w:color w:val="000000"/>
          <w:sz w:val="24"/>
          <w:szCs w:val="24"/>
        </w:rPr>
      </w:pPr>
      <w:r w:rsidRPr="009E2B23">
        <w:rPr>
          <w:rFonts w:ascii="Times New Roman" w:eastAsia="Times New Roman" w:hAnsi="Times New Roman"/>
          <w:noProof/>
          <w:color w:val="000000"/>
          <w:sz w:val="24"/>
          <w:szCs w:val="24"/>
          <w:lang w:eastAsia="en-GB"/>
        </w:rPr>
        <w:drawing>
          <wp:inline distT="0" distB="0" distL="0" distR="0" wp14:anchorId="6D91F734" wp14:editId="13C578C2">
            <wp:extent cx="2752725" cy="2809875"/>
            <wp:effectExtent l="0" t="0" r="9525" b="9525"/>
            <wp:docPr id="7" name="Picture 7" descr="C:\New folder\Guildance Community Development Foundation\501 C 3\Dr Omotayo Moshood Olanrewaju\Filled\FINAL\Raman Shittu Ayod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Raman Shittu Ayode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809875"/>
                    </a:xfrm>
                    <a:prstGeom prst="rect">
                      <a:avLst/>
                    </a:prstGeom>
                    <a:noFill/>
                    <a:ln>
                      <a:noFill/>
                    </a:ln>
                  </pic:spPr>
                </pic:pic>
              </a:graphicData>
            </a:graphic>
          </wp:inline>
        </w:drawing>
      </w:r>
    </w:p>
    <w:p w14:paraId="7A6C9321"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3255470F" w14:textId="77777777"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w:t>
      </w:r>
      <w:r w:rsidRPr="00771FF1">
        <w:rPr>
          <w:rFonts w:ascii="Times New Roman" w:eastAsia="Times New Roman" w:hAnsi="Times New Roman"/>
          <w:color w:val="000000"/>
          <w:sz w:val="24"/>
          <w:szCs w:val="24"/>
          <w:u w:val="single"/>
        </w:rPr>
        <w:t xml:space="preserve"> </w:t>
      </w:r>
      <w:r w:rsidR="00137540">
        <w:rPr>
          <w:rFonts w:ascii="Times New Roman" w:eastAsia="Times New Roman" w:hAnsi="Times New Roman"/>
          <w:color w:val="000000"/>
          <w:sz w:val="24"/>
          <w:szCs w:val="24"/>
          <w:u w:val="single"/>
        </w:rPr>
        <w:t>Treasurer</w:t>
      </w:r>
    </w:p>
    <w:p w14:paraId="0C93DDD9" w14:textId="77777777"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Ganiyu </w:t>
      </w:r>
      <w:proofErr w:type="spellStart"/>
      <w:r w:rsidRPr="00771FF1">
        <w:rPr>
          <w:rFonts w:ascii="Times New Roman" w:eastAsia="Times New Roman" w:hAnsi="Times New Roman"/>
          <w:color w:val="000000"/>
          <w:sz w:val="24"/>
          <w:szCs w:val="24"/>
        </w:rPr>
        <w:t>Wakilat</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Aderonke</w:t>
      </w:r>
      <w:proofErr w:type="spellEnd"/>
    </w:p>
    <w:p w14:paraId="1FB287AE" w14:textId="77777777" w:rsidR="00E77975" w:rsidRDefault="00774666"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w:t>
      </w:r>
    </w:p>
    <w:p w14:paraId="1F0BDA61" w14:textId="77777777" w:rsidR="00C51917" w:rsidRPr="00771FF1" w:rsidRDefault="0074310D" w:rsidP="00E77975">
      <w:pPr>
        <w:spacing w:after="0" w:line="240" w:lineRule="auto"/>
        <w:rPr>
          <w:rFonts w:ascii="Times New Roman" w:eastAsia="Times New Roman" w:hAnsi="Times New Roman"/>
          <w:color w:val="000000"/>
          <w:sz w:val="24"/>
          <w:szCs w:val="24"/>
        </w:rPr>
      </w:pPr>
      <w:r w:rsidRPr="0074310D">
        <w:rPr>
          <w:rFonts w:ascii="Times New Roman" w:eastAsia="Times New Roman" w:hAnsi="Times New Roman"/>
          <w:noProof/>
          <w:color w:val="000000"/>
          <w:sz w:val="24"/>
          <w:szCs w:val="24"/>
          <w:lang w:eastAsia="en-GB"/>
        </w:rPr>
        <w:lastRenderedPageBreak/>
        <w:drawing>
          <wp:inline distT="0" distB="0" distL="0" distR="0" wp14:anchorId="19B66F7D" wp14:editId="06DFCD0E">
            <wp:extent cx="2752725" cy="3324225"/>
            <wp:effectExtent l="0" t="0" r="9525" b="9525"/>
            <wp:docPr id="1" name="Picture 1" descr="C:\New folder\Guildance Community Development Foundation\501 C 3\Dr Omotayo Moshood Olanrewaju\Filled\FINAL\Mrs Wakilat Aderonke Ganiy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s Wakilat Aderonke Ganiyu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124" cy="3327122"/>
                    </a:xfrm>
                    <a:prstGeom prst="rect">
                      <a:avLst/>
                    </a:prstGeom>
                    <a:noFill/>
                    <a:ln>
                      <a:noFill/>
                    </a:ln>
                  </pic:spPr>
                </pic:pic>
              </a:graphicData>
            </a:graphic>
          </wp:inline>
        </w:drawing>
      </w:r>
    </w:p>
    <w:p w14:paraId="24C58F9C"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4A231B61" w14:textId="77777777" w:rsidR="000E3F04" w:rsidRDefault="00E77975" w:rsidP="00763FBC">
      <w:pPr>
        <w:pStyle w:val="Heading2"/>
        <w:shd w:val="clear" w:color="auto" w:fill="FFFFFF"/>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5. </w:t>
      </w:r>
      <w:r w:rsidR="000E3F04" w:rsidRPr="00771FF1">
        <w:rPr>
          <w:rFonts w:ascii="Times New Roman" w:eastAsia="Times New Roman" w:hAnsi="Times New Roman"/>
          <w:color w:val="000000"/>
          <w:sz w:val="24"/>
          <w:szCs w:val="24"/>
          <w:u w:val="single"/>
        </w:rPr>
        <w:t>Board Member</w:t>
      </w:r>
      <w:r w:rsidR="0085320E">
        <w:rPr>
          <w:rFonts w:ascii="Times New Roman" w:eastAsia="Times New Roman" w:hAnsi="Times New Roman"/>
          <w:color w:val="000000"/>
          <w:sz w:val="24"/>
          <w:szCs w:val="24"/>
          <w:u w:val="single"/>
        </w:rPr>
        <w:t xml:space="preserve"> (</w:t>
      </w:r>
      <w:proofErr w:type="spellStart"/>
      <w:r w:rsidR="0085320E">
        <w:rPr>
          <w:rFonts w:ascii="Times New Roman" w:eastAsia="Times New Roman" w:hAnsi="Times New Roman"/>
          <w:color w:val="000000"/>
          <w:sz w:val="24"/>
          <w:szCs w:val="24"/>
          <w:u w:val="single"/>
        </w:rPr>
        <w:t>Non Executive</w:t>
      </w:r>
      <w:proofErr w:type="spellEnd"/>
      <w:r w:rsidR="0085320E">
        <w:rPr>
          <w:rFonts w:ascii="Times New Roman" w:eastAsia="Times New Roman" w:hAnsi="Times New Roman"/>
          <w:color w:val="000000"/>
          <w:sz w:val="24"/>
          <w:szCs w:val="24"/>
          <w:u w:val="single"/>
        </w:rPr>
        <w:t>)</w:t>
      </w:r>
    </w:p>
    <w:p w14:paraId="3FDE2B8F" w14:textId="77777777" w:rsidR="00763FBC" w:rsidRDefault="00763FBC" w:rsidP="00763FBC">
      <w:pPr>
        <w:pStyle w:val="Heading2"/>
        <w:shd w:val="clear" w:color="auto" w:fill="FFFFFF"/>
        <w:rPr>
          <w:rFonts w:ascii="Times New Roman" w:hAnsi="Times New Roman" w:cs="Times New Roman"/>
          <w:b/>
          <w:bCs/>
          <w:color w:val="auto"/>
          <w:sz w:val="24"/>
          <w:szCs w:val="24"/>
        </w:rPr>
      </w:pPr>
      <w:del w:id="146" w:author="Omotayo, Moshood Olanrewaju" w:date="2018-12-31T17:39:00Z">
        <w:r w:rsidDel="005E7E39">
          <w:rPr>
            <w:rFonts w:ascii="Times New Roman" w:eastAsia="Times New Roman" w:hAnsi="Times New Roman"/>
            <w:color w:val="000000"/>
            <w:sz w:val="24"/>
            <w:szCs w:val="24"/>
          </w:rPr>
          <w:delText xml:space="preserve">Dr </w:delText>
        </w:r>
      </w:del>
      <w:r w:rsidR="00E77975" w:rsidRPr="00771FF1">
        <w:rPr>
          <w:rFonts w:ascii="Times New Roman" w:eastAsia="Times New Roman" w:hAnsi="Times New Roman"/>
          <w:color w:val="000000"/>
          <w:sz w:val="24"/>
          <w:szCs w:val="24"/>
        </w:rPr>
        <w:t xml:space="preserve">Olanrewaju </w:t>
      </w:r>
      <w:proofErr w:type="spellStart"/>
      <w:r w:rsidR="00E77975" w:rsidRPr="00771FF1">
        <w:rPr>
          <w:rFonts w:ascii="Times New Roman" w:eastAsia="Times New Roman" w:hAnsi="Times New Roman"/>
          <w:color w:val="000000"/>
          <w:sz w:val="24"/>
          <w:szCs w:val="24"/>
        </w:rPr>
        <w:t>Moshood</w:t>
      </w:r>
      <w:proofErr w:type="spellEnd"/>
      <w:r w:rsidR="00E77975" w:rsidRPr="00771FF1">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Omotayo</w:t>
      </w:r>
      <w:proofErr w:type="spellEnd"/>
      <w:r>
        <w:rPr>
          <w:rFonts w:ascii="Times New Roman" w:eastAsia="Times New Roman" w:hAnsi="Times New Roman"/>
          <w:color w:val="000000"/>
          <w:sz w:val="24"/>
          <w:szCs w:val="24"/>
        </w:rPr>
        <w:t xml:space="preserve"> </w:t>
      </w:r>
      <w:ins w:id="147" w:author="Omotayo, Moshood Olanrewaju" w:date="2018-12-31T17:39:00Z">
        <w:r w:rsidR="005E7E39" w:rsidRPr="005E7E39">
          <w:rPr>
            <w:rFonts w:ascii="Times New Roman" w:eastAsia="Times New Roman" w:hAnsi="Times New Roman"/>
            <w:b/>
            <w:color w:val="000000"/>
            <w:sz w:val="24"/>
            <w:szCs w:val="24"/>
            <w:rPrChange w:id="148" w:author="Omotayo, Moshood Olanrewaju" w:date="2018-12-31T17:39:00Z">
              <w:rPr>
                <w:rFonts w:ascii="Times New Roman" w:eastAsia="Times New Roman" w:hAnsi="Times New Roman"/>
                <w:color w:val="000000"/>
                <w:sz w:val="24"/>
                <w:szCs w:val="24"/>
              </w:rPr>
            </w:rPrChange>
          </w:rPr>
          <w:t xml:space="preserve">MD, </w:t>
        </w:r>
      </w:ins>
      <w:r w:rsidRPr="00FF7490">
        <w:rPr>
          <w:rFonts w:ascii="Times New Roman" w:hAnsi="Times New Roman" w:cs="Times New Roman"/>
          <w:b/>
          <w:bCs/>
          <w:color w:val="auto"/>
          <w:sz w:val="24"/>
          <w:szCs w:val="24"/>
        </w:rPr>
        <w:t>Ph</w:t>
      </w:r>
      <w:r w:rsidRPr="00763FBC">
        <w:rPr>
          <w:rFonts w:ascii="Times New Roman" w:hAnsi="Times New Roman" w:cs="Times New Roman"/>
          <w:b/>
          <w:bCs/>
          <w:color w:val="auto"/>
          <w:sz w:val="24"/>
          <w:szCs w:val="24"/>
        </w:rPr>
        <w:t>.D.</w:t>
      </w:r>
    </w:p>
    <w:p w14:paraId="4939E630" w14:textId="77777777" w:rsidR="00985156" w:rsidRDefault="00985156" w:rsidP="00985156">
      <w:pPr>
        <w:rPr>
          <w:lang w:val="en-US"/>
        </w:rPr>
      </w:pPr>
    </w:p>
    <w:p w14:paraId="4D40A617" w14:textId="77777777" w:rsidR="00985156" w:rsidRPr="00985156" w:rsidRDefault="00985156" w:rsidP="00985156">
      <w:pPr>
        <w:rPr>
          <w:lang w:val="en-US"/>
        </w:rPr>
      </w:pPr>
      <w:r w:rsidRPr="00985156">
        <w:rPr>
          <w:noProof/>
          <w:lang w:eastAsia="en-GB"/>
        </w:rPr>
        <w:drawing>
          <wp:inline distT="0" distB="0" distL="0" distR="0" wp14:anchorId="52CA3FDE" wp14:editId="340100D0">
            <wp:extent cx="1485900" cy="1447800"/>
            <wp:effectExtent l="0" t="0" r="0" b="0"/>
            <wp:docPr id="3" name="Picture 3" descr="C:\New folder\Guildance Community Development Foundation\501 C 3\Dr Omotayo Moshood Olanrewaju\Filled\FINAL\Dr Moshood Olanrewaju Omota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 folder\Guildance Community Development Foundation\501 C 3\Dr Omotayo Moshood Olanrewaju\Filled\FINAL\Dr Moshood Olanrewaju Omotay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47800"/>
                    </a:xfrm>
                    <a:prstGeom prst="rect">
                      <a:avLst/>
                    </a:prstGeom>
                    <a:noFill/>
                    <a:ln>
                      <a:noFill/>
                    </a:ln>
                  </pic:spPr>
                </pic:pic>
              </a:graphicData>
            </a:graphic>
          </wp:inline>
        </w:drawing>
      </w:r>
    </w:p>
    <w:p w14:paraId="4430945A" w14:textId="77777777" w:rsidR="004E7B88" w:rsidRDefault="004E7B88" w:rsidP="004E7B88">
      <w:pPr>
        <w:rPr>
          <w:lang w:val="en-US"/>
        </w:rPr>
      </w:pPr>
    </w:p>
    <w:p w14:paraId="16B80BED" w14:textId="77777777" w:rsidR="004E7B88" w:rsidRPr="004E7B88" w:rsidRDefault="00C131E4" w:rsidP="004E7B88">
      <w:pPr>
        <w:rPr>
          <w:rFonts w:ascii="Times New Roman" w:hAnsi="Times New Roman" w:cs="Times New Roman"/>
          <w:b/>
          <w:sz w:val="24"/>
          <w:szCs w:val="24"/>
          <w:lang w:val="en-US"/>
        </w:rPr>
      </w:pPr>
      <w:commentRangeStart w:id="149"/>
      <w:commentRangeStart w:id="150"/>
      <w:r>
        <w:rPr>
          <w:rFonts w:ascii="Times New Roman" w:hAnsi="Times New Roman" w:cs="Times New Roman"/>
          <w:b/>
          <w:sz w:val="24"/>
          <w:szCs w:val="24"/>
          <w:lang w:val="en-US"/>
        </w:rPr>
        <w:t>ii</w:t>
      </w:r>
      <w:r w:rsidR="0066646E">
        <w:rPr>
          <w:rFonts w:ascii="Times New Roman" w:hAnsi="Times New Roman" w:cs="Times New Roman"/>
          <w:b/>
          <w:sz w:val="24"/>
          <w:szCs w:val="24"/>
          <w:lang w:val="en-US"/>
        </w:rPr>
        <w:t>. TRANSPARENCY</w:t>
      </w:r>
    </w:p>
    <w:p w14:paraId="2DAE44A9" w14:textId="77777777" w:rsidR="0041558F" w:rsidRPr="00522174" w:rsidRDefault="0041558F" w:rsidP="0041558F">
      <w:pPr>
        <w:rPr>
          <w:rFonts w:ascii="Times New Roman" w:hAnsi="Times New Roman" w:cs="Times New Roman"/>
          <w:color w:val="222222"/>
          <w:sz w:val="24"/>
          <w:szCs w:val="24"/>
          <w:shd w:val="clear" w:color="auto" w:fill="FFFFFF"/>
        </w:rPr>
      </w:pPr>
      <w:r w:rsidRPr="00522174">
        <w:rPr>
          <w:rFonts w:ascii="Times New Roman" w:hAnsi="Times New Roman" w:cs="Times New Roman"/>
          <w:sz w:val="24"/>
          <w:szCs w:val="24"/>
          <w:shd w:val="clear" w:color="auto" w:fill="FFFFFF"/>
        </w:rPr>
        <w:t>To increase transparency, Feed The World Inc. actively infuse greater disclosure, clarity, and accuracy into their communications with </w:t>
      </w:r>
      <w:hyperlink r:id="rId13" w:history="1">
        <w:r w:rsidRPr="00522174">
          <w:rPr>
            <w:rStyle w:val="Hyperlink"/>
            <w:rFonts w:ascii="Times New Roman" w:hAnsi="Times New Roman" w:cs="Times New Roman"/>
            <w:color w:val="auto"/>
            <w:sz w:val="24"/>
            <w:szCs w:val="24"/>
            <w:u w:val="none"/>
            <w:shd w:val="clear" w:color="auto" w:fill="FFFFFF"/>
          </w:rPr>
          <w:t>stakeholders</w:t>
        </w:r>
      </w:hyperlink>
      <w:r w:rsidRPr="00522174">
        <w:rPr>
          <w:rFonts w:ascii="Times New Roman" w:hAnsi="Times New Roman" w:cs="Times New Roman"/>
          <w:sz w:val="24"/>
          <w:szCs w:val="24"/>
          <w:shd w:val="clear" w:color="auto" w:fill="FFFFFF"/>
        </w:rPr>
        <w:t xml:space="preserve"> through </w:t>
      </w:r>
      <w:hyperlink r:id="rId14" w:history="1">
        <w:r w:rsidRPr="00522174">
          <w:rPr>
            <w:rStyle w:val="Hyperlink"/>
            <w:rFonts w:ascii="Times New Roman" w:hAnsi="Times New Roman" w:cs="Times New Roman"/>
            <w:color w:val="auto"/>
            <w:sz w:val="24"/>
            <w:szCs w:val="24"/>
            <w:u w:val="none"/>
            <w:shd w:val="clear" w:color="auto" w:fill="FFFFFF"/>
          </w:rPr>
          <w:t>radical transparency</w:t>
        </w:r>
      </w:hyperlink>
      <w:r w:rsidRPr="00522174">
        <w:rPr>
          <w:rFonts w:ascii="Times New Roman" w:hAnsi="Times New Roman" w:cs="Times New Roman"/>
          <w:sz w:val="24"/>
          <w:szCs w:val="24"/>
        </w:rPr>
        <w:t>.</w:t>
      </w:r>
      <w:r w:rsidR="00EC2AD9" w:rsidRPr="00522174">
        <w:rPr>
          <w:rFonts w:ascii="Times New Roman" w:hAnsi="Times New Roman" w:cs="Times New Roman"/>
          <w:sz w:val="24"/>
          <w:szCs w:val="24"/>
        </w:rPr>
        <w:t xml:space="preserve"> </w:t>
      </w:r>
      <w:r w:rsidRPr="00522174">
        <w:rPr>
          <w:rFonts w:ascii="Times New Roman" w:hAnsi="Times New Roman" w:cs="Times New Roman"/>
          <w:color w:val="222222"/>
          <w:sz w:val="24"/>
          <w:szCs w:val="24"/>
          <w:shd w:val="clear" w:color="auto" w:fill="FFFFFF"/>
        </w:rPr>
        <w:t>Accountability and transparency are of high relevance at Feeding The World Inc. to our donors and sponsors.</w:t>
      </w:r>
    </w:p>
    <w:p w14:paraId="118CDEC4" w14:textId="77777777" w:rsidR="00EC2AD9" w:rsidRPr="00522174" w:rsidRDefault="00EC2AD9" w:rsidP="00EC2AD9">
      <w:pPr>
        <w:pStyle w:val="NormalWeb"/>
        <w:shd w:val="clear" w:color="auto" w:fill="FFFFFF"/>
        <w:spacing w:before="0" w:beforeAutospacing="0"/>
        <w:rPr>
          <w:color w:val="000000"/>
        </w:rPr>
      </w:pPr>
      <w:r w:rsidRPr="00522174">
        <w:rPr>
          <w:color w:val="000000"/>
        </w:rPr>
        <w:t>Feeding The World Inc. has a zero-tolerance policy on funds diversion, misappropriation and mismanagement. We have a reputation for maintaining prudence and efficient use of our partners’ donations. We utilize a sound tracking and Monitoring and Evaluation system and makes availab</w:t>
      </w:r>
      <w:r w:rsidR="00522174">
        <w:rPr>
          <w:color w:val="000000"/>
        </w:rPr>
        <w:t>le to everyone the impact of our</w:t>
      </w:r>
      <w:r w:rsidRPr="00522174">
        <w:rPr>
          <w:color w:val="000000"/>
        </w:rPr>
        <w:t xml:space="preserve"> interventions.</w:t>
      </w:r>
      <w:commentRangeEnd w:id="149"/>
      <w:r w:rsidR="00FF7490">
        <w:rPr>
          <w:rStyle w:val="CommentReference"/>
          <w:rFonts w:asciiTheme="minorHAnsi" w:eastAsiaTheme="minorHAnsi" w:hAnsiTheme="minorHAnsi" w:cstheme="minorBidi"/>
          <w:lang w:val="en-GB"/>
        </w:rPr>
        <w:commentReference w:id="149"/>
      </w:r>
      <w:commentRangeEnd w:id="150"/>
      <w:r w:rsidR="008A7F6C">
        <w:rPr>
          <w:rStyle w:val="CommentReference"/>
          <w:rFonts w:asciiTheme="minorHAnsi" w:eastAsiaTheme="minorHAnsi" w:hAnsiTheme="minorHAnsi" w:cstheme="minorBidi"/>
          <w:lang w:val="en-GB"/>
        </w:rPr>
        <w:commentReference w:id="150"/>
      </w:r>
    </w:p>
    <w:p w14:paraId="644AB0BC" w14:textId="77777777" w:rsidR="00B44B26" w:rsidRDefault="00B44B26" w:rsidP="005D69AC">
      <w:pPr>
        <w:pStyle w:val="NormalWeb"/>
        <w:shd w:val="clear" w:color="auto" w:fill="FFFFFF"/>
        <w:rPr>
          <w:b/>
          <w:color w:val="000000"/>
          <w:sz w:val="27"/>
          <w:szCs w:val="27"/>
        </w:rPr>
      </w:pPr>
      <w:r w:rsidRPr="00B44B26">
        <w:rPr>
          <w:b/>
          <w:color w:val="000000"/>
          <w:sz w:val="27"/>
          <w:szCs w:val="27"/>
        </w:rPr>
        <w:t>iii.</w:t>
      </w:r>
      <w:r w:rsidR="0066646E">
        <w:rPr>
          <w:b/>
          <w:color w:val="000000"/>
          <w:sz w:val="27"/>
          <w:szCs w:val="27"/>
        </w:rPr>
        <w:t xml:space="preserve"> </w:t>
      </w:r>
      <w:r w:rsidRPr="00B44B26">
        <w:rPr>
          <w:b/>
          <w:color w:val="000000"/>
          <w:sz w:val="27"/>
          <w:szCs w:val="27"/>
        </w:rPr>
        <w:t>PRIVACY POLICY</w:t>
      </w:r>
    </w:p>
    <w:p w14:paraId="206B0A98" w14:textId="77777777" w:rsidR="00060ADF" w:rsidRDefault="00060ADF" w:rsidP="00060ADF">
      <w:pPr>
        <w:spacing w:after="0" w:line="240" w:lineRule="auto"/>
        <w:rPr>
          <w:rFonts w:ascii="Times New Roman" w:hAnsi="Times New Roman" w:cs="Times New Roman"/>
          <w:color w:val="000000"/>
          <w:sz w:val="24"/>
          <w:szCs w:val="24"/>
          <w:shd w:val="clear" w:color="auto" w:fill="FFFFFF"/>
        </w:rPr>
      </w:pPr>
      <w:r w:rsidRPr="00956F6F">
        <w:rPr>
          <w:rFonts w:ascii="Times New Roman" w:hAnsi="Times New Roman" w:cs="Times New Roman"/>
          <w:color w:val="000000"/>
          <w:sz w:val="24"/>
          <w:szCs w:val="24"/>
          <w:shd w:val="clear" w:color="auto" w:fill="FFFFFF"/>
        </w:rPr>
        <w:t>Feeding The World Inc.</w:t>
      </w:r>
      <w:r w:rsidRPr="00956F6F">
        <w:rPr>
          <w:rFonts w:ascii="Times New Roman" w:eastAsia="Times New Roman" w:hAnsi="Times New Roman" w:cs="Times New Roman"/>
          <w:color w:val="000000"/>
          <w:sz w:val="24"/>
          <w:szCs w:val="24"/>
        </w:rPr>
        <w:t xml:space="preserve"> </w:t>
      </w:r>
      <w:ins w:id="151" w:author="Omotayo, Moshood Olanrewaju" w:date="2018-12-31T18:08:00Z">
        <w:r w:rsidR="00FF7490">
          <w:rPr>
            <w:rFonts w:ascii="Times New Roman" w:eastAsia="Times New Roman" w:hAnsi="Times New Roman" w:cs="Times New Roman"/>
            <w:color w:val="000000"/>
            <w:sz w:val="24"/>
            <w:szCs w:val="24"/>
          </w:rPr>
          <w:t xml:space="preserve">is </w:t>
        </w:r>
      </w:ins>
      <w:r w:rsidRPr="00956F6F">
        <w:rPr>
          <w:rFonts w:ascii="Times New Roman" w:eastAsia="Times New Roman" w:hAnsi="Times New Roman" w:cs="Times New Roman"/>
          <w:color w:val="000000"/>
          <w:sz w:val="24"/>
          <w:szCs w:val="24"/>
        </w:rPr>
        <w:t>located at 49 Franklin Street, Somerville</w:t>
      </w:r>
      <w:ins w:id="152" w:author="Omotayo, Moshood Olanrewaju" w:date="2018-12-31T18:10:00Z">
        <w:r w:rsidR="00FF7490">
          <w:rPr>
            <w:rFonts w:ascii="Times New Roman" w:eastAsia="Times New Roman" w:hAnsi="Times New Roman" w:cs="Times New Roman"/>
            <w:color w:val="000000"/>
            <w:sz w:val="24"/>
            <w:szCs w:val="24"/>
          </w:rPr>
          <w:t>. We</w:t>
        </w:r>
      </w:ins>
      <w:del w:id="153" w:author="Omotayo, Moshood Olanrewaju" w:date="2018-12-31T18:10:00Z">
        <w:r w:rsidRPr="00956F6F" w:rsidDel="00FF7490">
          <w:rPr>
            <w:rFonts w:ascii="Times New Roman" w:eastAsia="Times New Roman" w:hAnsi="Times New Roman" w:cs="Times New Roman"/>
            <w:color w:val="000000"/>
            <w:sz w:val="24"/>
            <w:szCs w:val="24"/>
          </w:rPr>
          <w:delText>, MA 02145</w:delText>
        </w:r>
      </w:del>
      <w:r w:rsidRPr="00956F6F">
        <w:rPr>
          <w:rFonts w:ascii="Times New Roman" w:hAnsi="Times New Roman" w:cs="Times New Roman"/>
          <w:color w:val="000000"/>
          <w:sz w:val="24"/>
          <w:szCs w:val="24"/>
          <w:shd w:val="clear" w:color="auto" w:fill="FFFFFF"/>
        </w:rPr>
        <w:t xml:space="preserve"> do</w:t>
      </w:r>
      <w:del w:id="154" w:author="Omotayo, Moshood Olanrewaju" w:date="2018-12-31T18:10:00Z">
        <w:r w:rsidRPr="00956F6F" w:rsidDel="00FF7490">
          <w:rPr>
            <w:rFonts w:ascii="Times New Roman" w:hAnsi="Times New Roman" w:cs="Times New Roman"/>
            <w:color w:val="000000"/>
            <w:sz w:val="24"/>
            <w:szCs w:val="24"/>
            <w:shd w:val="clear" w:color="auto" w:fill="FFFFFF"/>
          </w:rPr>
          <w:delText>es</w:delText>
        </w:r>
      </w:del>
      <w:r w:rsidRPr="00956F6F">
        <w:rPr>
          <w:rFonts w:ascii="Times New Roman" w:hAnsi="Times New Roman" w:cs="Times New Roman"/>
          <w:color w:val="000000"/>
          <w:sz w:val="24"/>
          <w:szCs w:val="24"/>
          <w:shd w:val="clear" w:color="auto" w:fill="FFFFFF"/>
        </w:rPr>
        <w:t xml:space="preserve"> not trade, share, rent, trade, exchange, market, swop or otherwise disclose donor information to any outside </w:t>
      </w:r>
      <w:r w:rsidRPr="00956F6F">
        <w:rPr>
          <w:rFonts w:ascii="Times New Roman" w:hAnsi="Times New Roman" w:cs="Times New Roman"/>
          <w:color w:val="000000"/>
          <w:sz w:val="24"/>
          <w:szCs w:val="24"/>
          <w:shd w:val="clear" w:color="auto" w:fill="FFFFFF"/>
        </w:rPr>
        <w:lastRenderedPageBreak/>
        <w:t>party. Feeding The World also has a policy of not sending mail to donors on behalf of other organizations.</w:t>
      </w:r>
    </w:p>
    <w:p w14:paraId="45822B15" w14:textId="77777777" w:rsidR="00321ACB" w:rsidRDefault="00321ACB" w:rsidP="00060ADF">
      <w:pPr>
        <w:spacing w:after="0" w:line="240" w:lineRule="auto"/>
        <w:rPr>
          <w:rFonts w:ascii="Times New Roman" w:hAnsi="Times New Roman" w:cs="Times New Roman"/>
          <w:color w:val="000000"/>
          <w:sz w:val="24"/>
          <w:szCs w:val="24"/>
          <w:shd w:val="clear" w:color="auto" w:fill="FFFFFF"/>
        </w:rPr>
      </w:pPr>
    </w:p>
    <w:p w14:paraId="2DBB9182" w14:textId="77777777" w:rsidR="00321ACB" w:rsidRDefault="00321ACB" w:rsidP="00321ACB">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14:paraId="0FC9E9A4" w14:textId="77777777" w:rsidR="00321ACB" w:rsidRDefault="00321ACB" w:rsidP="00321ACB">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donations received by Feeding </w:t>
      </w:r>
      <w:proofErr w:type="gramStart"/>
      <w:r>
        <w:rPr>
          <w:rFonts w:ascii="Times New Roman" w:hAnsi="Times New Roman" w:cs="Times New Roman"/>
          <w:sz w:val="24"/>
          <w:szCs w:val="24"/>
          <w:shd w:val="clear" w:color="auto" w:fill="FFFFFF"/>
        </w:rPr>
        <w:t>The</w:t>
      </w:r>
      <w:proofErr w:type="gramEnd"/>
      <w:r>
        <w:rPr>
          <w:rFonts w:ascii="Times New Roman" w:hAnsi="Times New Roman" w:cs="Times New Roman"/>
          <w:sz w:val="24"/>
          <w:szCs w:val="24"/>
          <w:shd w:val="clear" w:color="auto" w:fill="FFFFFF"/>
        </w:rPr>
        <w:t xml:space="preserve"> World Inc. are used for purposes and expenses related to events and programmes for which they are intended and solicited. For general donations, </w:t>
      </w:r>
      <w:r>
        <w:rPr>
          <w:rFonts w:ascii="Times New Roman" w:hAnsi="Times New Roman" w:cs="Times New Roman"/>
          <w:color w:val="000000"/>
          <w:sz w:val="24"/>
          <w:szCs w:val="24"/>
          <w:shd w:val="clear" w:color="auto" w:fill="FFFFFF"/>
        </w:rPr>
        <w:t>Feeding The World Inc. may use your contribution wherever most needed</w:t>
      </w:r>
      <w:ins w:id="155" w:author="Omotayo, Moshood Olanrewaju" w:date="2018-12-31T18:09:00Z">
        <w:r w:rsidR="00FF7490">
          <w:rPr>
            <w:rFonts w:ascii="Times New Roman" w:hAnsi="Times New Roman" w:cs="Times New Roman"/>
            <w:color w:val="000000"/>
            <w:sz w:val="24"/>
            <w:szCs w:val="24"/>
            <w:shd w:val="clear" w:color="auto" w:fill="FFFFFF"/>
          </w:rPr>
          <w:t>.</w:t>
        </w:r>
      </w:ins>
    </w:p>
    <w:p w14:paraId="50150202" w14:textId="77777777" w:rsidR="001946B4" w:rsidRDefault="00276461" w:rsidP="001946B4">
      <w:pPr>
        <w:pStyle w:val="NormalWeb"/>
        <w:shd w:val="clear" w:color="auto" w:fill="FFFFFF"/>
        <w:rPr>
          <w:b/>
          <w:color w:val="000000"/>
        </w:rPr>
      </w:pPr>
      <w:r>
        <w:rPr>
          <w:b/>
          <w:color w:val="000000"/>
        </w:rPr>
        <w:t>INFORMATION GATHERING</w:t>
      </w:r>
    </w:p>
    <w:p w14:paraId="50FAE0DD" w14:textId="77777777" w:rsidR="001946B4" w:rsidRDefault="001946B4" w:rsidP="001946B4">
      <w:pPr>
        <w:pStyle w:val="NormalWeb"/>
        <w:shd w:val="clear" w:color="auto" w:fill="FFFFFF"/>
        <w:rPr>
          <w:color w:val="000000"/>
        </w:rPr>
      </w:pPr>
      <w:r>
        <w:rPr>
          <w:color w:val="000000"/>
        </w:rPr>
        <w:t>Feeding The World Inc. will only provide you communications and updates that you request for and will not send you promotional materials without subscription. By subscribing to our periodic communications via email, physical address or telephone number, Feeding The World Inc. will only send regular membership communications, as detailed on the sign-up form, if you elect to receive them. Subscribers have the option of making the details of their donations public or private.</w:t>
      </w:r>
    </w:p>
    <w:p w14:paraId="43916BD5" w14:textId="77777777" w:rsidR="009B5451" w:rsidRPr="009B5451" w:rsidRDefault="009B5451" w:rsidP="009B5451">
      <w:pPr>
        <w:pStyle w:val="Heading6"/>
        <w:shd w:val="clear" w:color="auto" w:fill="FFFFFF"/>
        <w:rPr>
          <w:rFonts w:ascii="Times New Roman" w:hAnsi="Times New Roman" w:cs="Times New Roman"/>
          <w:b/>
          <w:color w:val="000000"/>
          <w:sz w:val="24"/>
          <w:szCs w:val="24"/>
        </w:rPr>
      </w:pPr>
      <w:r w:rsidRPr="009B5451">
        <w:rPr>
          <w:rFonts w:ascii="Times New Roman" w:hAnsi="Times New Roman" w:cs="Times New Roman"/>
          <w:b/>
          <w:color w:val="000000"/>
          <w:sz w:val="24"/>
          <w:szCs w:val="24"/>
        </w:rPr>
        <w:t>Secure Payments</w:t>
      </w:r>
    </w:p>
    <w:p w14:paraId="3CE29349" w14:textId="77777777" w:rsidR="00B55B3D" w:rsidRPr="009B5451" w:rsidRDefault="00B55B3D" w:rsidP="00B55B3D">
      <w:pPr>
        <w:pStyle w:val="NormalWeb"/>
        <w:shd w:val="clear" w:color="auto" w:fill="FFFFFF"/>
        <w:rPr>
          <w:color w:val="000000"/>
        </w:rPr>
      </w:pPr>
      <w:r w:rsidRPr="009B5451">
        <w:rPr>
          <w:color w:val="000000"/>
        </w:rPr>
        <w:t>All credit card</w:t>
      </w:r>
      <w:r>
        <w:rPr>
          <w:color w:val="000000"/>
        </w:rPr>
        <w:t xml:space="preserve">, </w:t>
      </w:r>
      <w:proofErr w:type="spellStart"/>
      <w:r>
        <w:rPr>
          <w:color w:val="000000"/>
        </w:rPr>
        <w:t>paypal</w:t>
      </w:r>
      <w:proofErr w:type="spellEnd"/>
      <w:r w:rsidRPr="009B5451">
        <w:rPr>
          <w:color w:val="000000"/>
        </w:rPr>
        <w:t xml:space="preserve"> and personal profile information provided to </w:t>
      </w:r>
      <w:r>
        <w:rPr>
          <w:color w:val="000000"/>
        </w:rPr>
        <w:t xml:space="preserve">Feeding </w:t>
      </w:r>
      <w:proofErr w:type="gramStart"/>
      <w:r>
        <w:rPr>
          <w:color w:val="000000"/>
        </w:rPr>
        <w:t>The</w:t>
      </w:r>
      <w:proofErr w:type="gramEnd"/>
      <w:r>
        <w:rPr>
          <w:color w:val="000000"/>
        </w:rPr>
        <w:t xml:space="preserve"> World</w:t>
      </w:r>
      <w:r w:rsidRPr="009B5451">
        <w:rPr>
          <w:color w:val="000000"/>
        </w:rPr>
        <w:t xml:space="preserve"> through its Internet software partner is </w:t>
      </w:r>
      <w:r>
        <w:rPr>
          <w:color w:val="000000"/>
        </w:rPr>
        <w:t>safe, faster, more secure way to donate online with, your payment is sent directly to the vulnerable like farmers and children.</w:t>
      </w:r>
    </w:p>
    <w:p w14:paraId="5B39273E" w14:textId="77777777" w:rsidR="00B55B3D" w:rsidRPr="009B5451" w:rsidRDefault="00B55B3D" w:rsidP="00B55B3D">
      <w:pPr>
        <w:pStyle w:val="NormalWeb"/>
        <w:shd w:val="clear" w:color="auto" w:fill="FFFFFF"/>
        <w:rPr>
          <w:color w:val="000000"/>
        </w:rPr>
      </w:pPr>
      <w:r>
        <w:rPr>
          <w:color w:val="000000"/>
        </w:rPr>
        <w:t>Feeding The World Inc. collects information in one way</w:t>
      </w:r>
      <w:r w:rsidRPr="009B5451">
        <w:rPr>
          <w:color w:val="000000"/>
        </w:rPr>
        <w:t>:</w:t>
      </w:r>
    </w:p>
    <w:p w14:paraId="3AA3598E" w14:textId="77777777" w:rsidR="00B55B3D" w:rsidRPr="00956F6F" w:rsidRDefault="00B55B3D" w:rsidP="00B55B3D">
      <w:pPr>
        <w:rPr>
          <w:rFonts w:ascii="Times New Roman" w:hAnsi="Times New Roman" w:cs="Times New Roman"/>
          <w:sz w:val="24"/>
          <w:szCs w:val="24"/>
        </w:rPr>
      </w:pPr>
      <w:r w:rsidRPr="009B5451">
        <w:rPr>
          <w:rFonts w:ascii="Times New Roman" w:hAnsi="Times New Roman" w:cs="Times New Roman"/>
          <w:color w:val="000000"/>
          <w:sz w:val="24"/>
          <w:szCs w:val="24"/>
        </w:rPr>
        <w:t>Information you provide</w:t>
      </w:r>
      <w:r>
        <w:rPr>
          <w:rFonts w:ascii="Times New Roman" w:hAnsi="Times New Roman" w:cs="Times New Roman"/>
          <w:color w:val="000000"/>
          <w:sz w:val="24"/>
          <w:szCs w:val="24"/>
        </w:rPr>
        <w:t xml:space="preserve"> o</w:t>
      </w:r>
      <w:r w:rsidRPr="009B5451">
        <w:rPr>
          <w:rFonts w:ascii="Times New Roman" w:hAnsi="Times New Roman" w:cs="Times New Roman"/>
          <w:color w:val="000000"/>
          <w:sz w:val="24"/>
          <w:szCs w:val="24"/>
        </w:rPr>
        <w:t xml:space="preserve">nline: By donating to </w:t>
      </w:r>
      <w:r>
        <w:rPr>
          <w:rFonts w:ascii="Times New Roman" w:hAnsi="Times New Roman" w:cs="Times New Roman"/>
          <w:color w:val="000000"/>
          <w:sz w:val="24"/>
          <w:szCs w:val="24"/>
        </w:rPr>
        <w:t>Feeding The World Inc.</w:t>
      </w:r>
      <w:r w:rsidRPr="009B5451">
        <w:rPr>
          <w:rFonts w:ascii="Times New Roman" w:hAnsi="Times New Roman" w:cs="Times New Roman"/>
          <w:color w:val="000000"/>
          <w:sz w:val="24"/>
          <w:szCs w:val="24"/>
        </w:rPr>
        <w:t xml:space="preserve"> or signing up for email updates, the information you volunteer includes your name</w:t>
      </w:r>
      <w:r>
        <w:rPr>
          <w:rFonts w:ascii="Times New Roman" w:hAnsi="Times New Roman" w:cs="Times New Roman"/>
          <w:color w:val="000000"/>
          <w:sz w:val="24"/>
          <w:szCs w:val="24"/>
        </w:rPr>
        <w:t>, phone number</w:t>
      </w:r>
      <w:r w:rsidRPr="009B5451">
        <w:rPr>
          <w:rFonts w:ascii="Times New Roman" w:hAnsi="Times New Roman" w:cs="Times New Roman"/>
          <w:color w:val="000000"/>
          <w:sz w:val="24"/>
          <w:szCs w:val="24"/>
        </w:rPr>
        <w:t xml:space="preserve"> and email address</w:t>
      </w:r>
      <w:r>
        <w:rPr>
          <w:rFonts w:ascii="Times New Roman" w:hAnsi="Times New Roman" w:cs="Times New Roman"/>
          <w:color w:val="000000"/>
          <w:sz w:val="24"/>
          <w:szCs w:val="24"/>
        </w:rPr>
        <w:t>.</w:t>
      </w:r>
    </w:p>
    <w:p w14:paraId="27AF62DF" w14:textId="77777777"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ACCREDITATION</w:t>
      </w:r>
    </w:p>
    <w:p w14:paraId="0E70C707" w14:textId="77777777"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sz w:val="24"/>
          <w:szCs w:val="24"/>
          <w:lang w:val="en-US"/>
        </w:rPr>
      </w:pPr>
      <w:r w:rsidRPr="00097374">
        <w:rPr>
          <w:rFonts w:ascii="Times New Roman" w:hAnsi="Times New Roman" w:cs="Times New Roman"/>
          <w:bCs/>
          <w:caps/>
          <w:color w:val="000000"/>
          <w:spacing w:val="2"/>
          <w:sz w:val="24"/>
          <w:szCs w:val="24"/>
          <w:shd w:val="clear" w:color="auto" w:fill="FFFFFF"/>
        </w:rPr>
        <w:t xml:space="preserve">EIN: </w:t>
      </w:r>
      <w:r w:rsidRPr="00097374">
        <w:rPr>
          <w:rFonts w:ascii="Times New Roman" w:hAnsi="Times New Roman" w:cs="Times New Roman"/>
          <w:sz w:val="24"/>
          <w:szCs w:val="24"/>
          <w:lang w:val="en-US"/>
        </w:rPr>
        <w:t>83-2357572</w:t>
      </w:r>
    </w:p>
    <w:p w14:paraId="17900BFF" w14:textId="77777777" w:rsidR="000A252B" w:rsidRDefault="000A252B"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FINANCIALS</w:t>
      </w:r>
    </w:p>
    <w:p w14:paraId="0C28EECF" w14:textId="77777777" w:rsidR="006668ED" w:rsidRDefault="006668ED"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14:paraId="195E4562" w14:textId="77777777" w:rsidR="001E3A9C" w:rsidRPr="004F06B6" w:rsidRDefault="001E3A9C" w:rsidP="001E3A9C">
      <w:pPr>
        <w:rPr>
          <w:rFonts w:ascii="Times New Roman" w:hAnsi="Times New Roman" w:cs="Times New Roman"/>
          <w:sz w:val="24"/>
          <w:szCs w:val="24"/>
          <w:shd w:val="clear" w:color="auto" w:fill="FFFFFF"/>
        </w:rPr>
      </w:pPr>
      <w:r w:rsidRPr="004F06B6">
        <w:rPr>
          <w:rFonts w:ascii="Times New Roman" w:hAnsi="Times New Roman" w:cs="Times New Roman"/>
          <w:sz w:val="24"/>
          <w:szCs w:val="24"/>
        </w:rPr>
        <w:t>Feeding The World Inc. solicit for donation in a respectful manner and without pressure and</w:t>
      </w:r>
      <w:r w:rsidRPr="004F06B6">
        <w:rPr>
          <w:rFonts w:ascii="Times New Roman" w:hAnsi="Times New Roman" w:cs="Times New Roman"/>
          <w:sz w:val="24"/>
          <w:szCs w:val="24"/>
          <w:shd w:val="clear" w:color="auto" w:fill="FFFFFF"/>
        </w:rPr>
        <w:t xml:space="preserve"> demonstrate greater accountability by showing donors the direct impact of their donation. </w:t>
      </w:r>
    </w:p>
    <w:p w14:paraId="50986D55" w14:textId="77777777" w:rsidR="001E3A9C" w:rsidRPr="004F06B6" w:rsidRDefault="001E3A9C" w:rsidP="001E3A9C">
      <w:pPr>
        <w:pStyle w:val="NormalWeb"/>
        <w:shd w:val="clear" w:color="auto" w:fill="FFFFFF"/>
        <w:spacing w:before="0" w:beforeAutospacing="0" w:after="300" w:afterAutospacing="0"/>
      </w:pPr>
      <w:r w:rsidRPr="004F06B6">
        <w:rPr>
          <w:shd w:val="clear" w:color="auto" w:fill="FFFFFF"/>
        </w:rPr>
        <w:t xml:space="preserve">Feeding The World Inc. accept: </w:t>
      </w:r>
      <w:r w:rsidRPr="004F06B6">
        <w:t>gifts of cash, marketable securities, stock in privately owned companies, real estate, tangible personal property and pledge</w:t>
      </w:r>
    </w:p>
    <w:p w14:paraId="02A74095" w14:textId="77777777" w:rsidR="00223F00" w:rsidRPr="001E4824" w:rsidDel="00FF7490" w:rsidRDefault="00E12E82" w:rsidP="001E3A9C">
      <w:pPr>
        <w:pStyle w:val="NormalWeb"/>
        <w:shd w:val="clear" w:color="auto" w:fill="FFFFFF"/>
        <w:spacing w:before="0" w:beforeAutospacing="0" w:after="300" w:afterAutospacing="0"/>
        <w:rPr>
          <w:del w:id="156" w:author="Omotayo, Moshood Olanrewaju" w:date="2018-12-31T18:11:00Z"/>
          <w:b/>
        </w:rPr>
      </w:pPr>
      <w:del w:id="157" w:author="Omotayo, Moshood Olanrewaju" w:date="2018-12-31T18:11:00Z">
        <w:r w:rsidRPr="001E4824" w:rsidDel="00FF7490">
          <w:rPr>
            <w:b/>
          </w:rPr>
          <w:delText>TRAINING</w:delText>
        </w:r>
        <w:r w:rsidR="00AA4794" w:rsidRPr="001E4824" w:rsidDel="00FF7490">
          <w:rPr>
            <w:b/>
          </w:rPr>
          <w:delText xml:space="preserve"> AND CERTIFICATION</w:delText>
        </w:r>
      </w:del>
    </w:p>
    <w:p w14:paraId="65653A6A" w14:textId="77777777" w:rsidR="00E12E82" w:rsidDel="00FF7490" w:rsidRDefault="00E12E82" w:rsidP="001E3A9C">
      <w:pPr>
        <w:pStyle w:val="NormalWeb"/>
        <w:shd w:val="clear" w:color="auto" w:fill="FFFFFF"/>
        <w:spacing w:before="0" w:beforeAutospacing="0" w:after="300" w:afterAutospacing="0"/>
        <w:rPr>
          <w:del w:id="158" w:author="Omotayo, Moshood Olanrewaju" w:date="2018-12-31T18:11:00Z"/>
        </w:rPr>
      </w:pPr>
      <w:del w:id="159" w:author="Omotayo, Moshood Olanrewaju" w:date="2018-12-31T18:11:00Z">
        <w:r w:rsidDel="00FF7490">
          <w:delText>WHY YOU SHOULD ATTEND OUR TRAINING</w:delText>
        </w:r>
      </w:del>
    </w:p>
    <w:p w14:paraId="777EEDBE" w14:textId="77777777" w:rsidR="00E12E82" w:rsidRPr="00D32A55" w:rsidDel="00FF7490" w:rsidRDefault="00E12E82" w:rsidP="001E3A9C">
      <w:pPr>
        <w:pStyle w:val="NormalWeb"/>
        <w:shd w:val="clear" w:color="auto" w:fill="FFFFFF"/>
        <w:spacing w:before="0" w:beforeAutospacing="0" w:after="300" w:afterAutospacing="0"/>
        <w:rPr>
          <w:del w:id="160" w:author="Omotayo, Moshood Olanrewaju" w:date="2018-12-31T18:11:00Z"/>
        </w:rPr>
      </w:pPr>
      <w:del w:id="161" w:author="Omotayo, Moshood Olanrewaju" w:date="2018-12-31T18:11:00Z">
        <w:r w:rsidDel="00FF7490">
          <w:delText xml:space="preserve">Farming is an accident practice that have kept people alive for thousands of years, and with today’s technology it is a diverse and invigorating area to be involved in. If you are considering training or vocation but not quiet convince yet, have a look at our reasons why you </w:delText>
        </w:r>
        <w:r w:rsidRPr="00D32A55" w:rsidDel="00FF7490">
          <w:delText>should.</w:delText>
        </w:r>
        <w:r w:rsidR="00EB5E9E" w:rsidRPr="00D32A55" w:rsidDel="00FF7490">
          <w:delText xml:space="preserve"> The following subjects are well covered during our training:</w:delText>
        </w:r>
      </w:del>
    </w:p>
    <w:p w14:paraId="5B737ED1" w14:textId="77777777" w:rsidR="00D47C2E" w:rsidRPr="00D32A55" w:rsidDel="00FF7490" w:rsidRDefault="00D47C2E" w:rsidP="00D47C2E">
      <w:pPr>
        <w:pStyle w:val="ListParagraph"/>
        <w:numPr>
          <w:ilvl w:val="0"/>
          <w:numId w:val="13"/>
        </w:numPr>
        <w:shd w:val="clear" w:color="auto" w:fill="FFFFFF"/>
        <w:rPr>
          <w:del w:id="162" w:author="Omotayo, Moshood Olanrewaju" w:date="2018-12-31T18:11:00Z"/>
          <w:rFonts w:ascii="Times New Roman" w:eastAsia="Times New Roman" w:hAnsi="Times New Roman" w:cs="Times New Roman"/>
          <w:color w:val="26282A"/>
          <w:sz w:val="24"/>
          <w:szCs w:val="24"/>
          <w:lang w:val="en-US"/>
        </w:rPr>
      </w:pPr>
      <w:del w:id="163" w:author="Omotayo, Moshood Olanrewaju" w:date="2018-12-31T18:11:00Z">
        <w:r w:rsidRPr="00D32A55" w:rsidDel="00FF7490">
          <w:rPr>
            <w:rFonts w:ascii="Times New Roman" w:eastAsia="Times New Roman" w:hAnsi="Times New Roman" w:cs="Times New Roman"/>
            <w:color w:val="26282A"/>
            <w:sz w:val="24"/>
            <w:szCs w:val="24"/>
            <w:lang w:val="en-US"/>
          </w:rPr>
          <w:delText>Animal Health </w:delText>
        </w:r>
      </w:del>
    </w:p>
    <w:p w14:paraId="78D50E3C" w14:textId="77777777" w:rsidR="00D47C2E" w:rsidRPr="00D32A55" w:rsidDel="00FF7490" w:rsidRDefault="00D47C2E" w:rsidP="00D47C2E">
      <w:pPr>
        <w:pStyle w:val="ListParagraph"/>
        <w:numPr>
          <w:ilvl w:val="0"/>
          <w:numId w:val="13"/>
        </w:numPr>
        <w:shd w:val="clear" w:color="auto" w:fill="FFFFFF"/>
        <w:spacing w:after="0" w:line="240" w:lineRule="auto"/>
        <w:rPr>
          <w:del w:id="164" w:author="Omotayo, Moshood Olanrewaju" w:date="2018-12-31T18:11:00Z"/>
          <w:rFonts w:ascii="Times New Roman" w:eastAsia="Times New Roman" w:hAnsi="Times New Roman" w:cs="Times New Roman"/>
          <w:color w:val="26282A"/>
          <w:sz w:val="24"/>
          <w:szCs w:val="24"/>
          <w:lang w:val="en-US"/>
        </w:rPr>
      </w:pPr>
      <w:del w:id="165" w:author="Omotayo, Moshood Olanrewaju" w:date="2018-12-31T18:11:00Z">
        <w:r w:rsidRPr="00D32A55" w:rsidDel="00FF7490">
          <w:rPr>
            <w:rFonts w:ascii="Times New Roman" w:eastAsia="Times New Roman" w:hAnsi="Times New Roman" w:cs="Times New Roman"/>
            <w:color w:val="26282A"/>
            <w:sz w:val="24"/>
            <w:szCs w:val="24"/>
            <w:lang w:val="en-US"/>
          </w:rPr>
          <w:delText>Food Security </w:delText>
        </w:r>
      </w:del>
    </w:p>
    <w:p w14:paraId="20900CBC" w14:textId="77777777" w:rsidR="00D47C2E" w:rsidRPr="00D32A55" w:rsidDel="00FF7490" w:rsidRDefault="00D47C2E" w:rsidP="00D47C2E">
      <w:pPr>
        <w:pStyle w:val="ListParagraph"/>
        <w:numPr>
          <w:ilvl w:val="0"/>
          <w:numId w:val="13"/>
        </w:numPr>
        <w:shd w:val="clear" w:color="auto" w:fill="FFFFFF"/>
        <w:spacing w:after="0" w:line="240" w:lineRule="auto"/>
        <w:rPr>
          <w:del w:id="166" w:author="Omotayo, Moshood Olanrewaju" w:date="2018-12-31T18:11:00Z"/>
          <w:rFonts w:ascii="Times New Roman" w:eastAsia="Times New Roman" w:hAnsi="Times New Roman" w:cs="Times New Roman"/>
          <w:color w:val="26282A"/>
          <w:sz w:val="24"/>
          <w:szCs w:val="24"/>
          <w:lang w:val="en-US"/>
        </w:rPr>
      </w:pPr>
      <w:del w:id="167" w:author="Omotayo, Moshood Olanrewaju" w:date="2018-12-31T18:11:00Z">
        <w:r w:rsidRPr="00D32A55" w:rsidDel="00FF7490">
          <w:rPr>
            <w:rFonts w:ascii="Times New Roman" w:eastAsia="Times New Roman" w:hAnsi="Times New Roman" w:cs="Times New Roman"/>
            <w:color w:val="26282A"/>
            <w:sz w:val="24"/>
            <w:szCs w:val="24"/>
            <w:lang w:val="en-US"/>
          </w:rPr>
          <w:delText>Integrated Pest Management </w:delText>
        </w:r>
      </w:del>
    </w:p>
    <w:p w14:paraId="5145425E" w14:textId="77777777" w:rsidR="00D47C2E" w:rsidRPr="00D32A55" w:rsidDel="00FF7490" w:rsidRDefault="00D47C2E" w:rsidP="00D47C2E">
      <w:pPr>
        <w:pStyle w:val="ListParagraph"/>
        <w:numPr>
          <w:ilvl w:val="0"/>
          <w:numId w:val="13"/>
        </w:numPr>
        <w:shd w:val="clear" w:color="auto" w:fill="FFFFFF"/>
        <w:spacing w:after="0" w:line="240" w:lineRule="auto"/>
        <w:rPr>
          <w:del w:id="168" w:author="Omotayo, Moshood Olanrewaju" w:date="2018-12-31T18:11:00Z"/>
          <w:rFonts w:ascii="Times New Roman" w:eastAsia="Times New Roman" w:hAnsi="Times New Roman" w:cs="Times New Roman"/>
          <w:color w:val="26282A"/>
          <w:sz w:val="24"/>
          <w:szCs w:val="24"/>
          <w:lang w:val="en-US"/>
        </w:rPr>
      </w:pPr>
      <w:del w:id="169" w:author="Omotayo, Moshood Olanrewaju" w:date="2018-12-31T18:11:00Z">
        <w:r w:rsidRPr="00D32A55" w:rsidDel="00FF7490">
          <w:rPr>
            <w:rFonts w:ascii="Times New Roman" w:eastAsia="Times New Roman" w:hAnsi="Times New Roman" w:cs="Times New Roman"/>
            <w:color w:val="26282A"/>
            <w:sz w:val="24"/>
            <w:szCs w:val="24"/>
            <w:lang w:val="en-US"/>
          </w:rPr>
          <w:delText>Community Development/Rural Sociology </w:delText>
        </w:r>
      </w:del>
    </w:p>
    <w:p w14:paraId="690FE138" w14:textId="77777777" w:rsidR="00D47C2E" w:rsidRPr="00D32A55" w:rsidDel="00FF7490" w:rsidRDefault="00D47C2E" w:rsidP="00D47C2E">
      <w:pPr>
        <w:pStyle w:val="ListParagraph"/>
        <w:numPr>
          <w:ilvl w:val="0"/>
          <w:numId w:val="13"/>
        </w:numPr>
        <w:shd w:val="clear" w:color="auto" w:fill="FFFFFF"/>
        <w:spacing w:after="0" w:line="240" w:lineRule="auto"/>
        <w:rPr>
          <w:del w:id="170" w:author="Omotayo, Moshood Olanrewaju" w:date="2018-12-31T18:11:00Z"/>
          <w:rFonts w:ascii="Times New Roman" w:eastAsia="Times New Roman" w:hAnsi="Times New Roman" w:cs="Times New Roman"/>
          <w:color w:val="26282A"/>
          <w:sz w:val="24"/>
          <w:szCs w:val="24"/>
          <w:lang w:val="en-US"/>
        </w:rPr>
      </w:pPr>
      <w:del w:id="171" w:author="Omotayo, Moshood Olanrewaju" w:date="2018-12-31T18:11:00Z">
        <w:r w:rsidRPr="00D32A55" w:rsidDel="00FF7490">
          <w:rPr>
            <w:rFonts w:ascii="Times New Roman" w:eastAsia="Times New Roman" w:hAnsi="Times New Roman" w:cs="Times New Roman"/>
            <w:color w:val="26282A"/>
            <w:sz w:val="24"/>
            <w:szCs w:val="24"/>
            <w:lang w:val="en-US"/>
          </w:rPr>
          <w:delText>Farmers’ Cooperative </w:delText>
        </w:r>
      </w:del>
    </w:p>
    <w:p w14:paraId="21400FB7" w14:textId="77777777" w:rsidR="00D47C2E" w:rsidRPr="00D32A55" w:rsidDel="00FF7490" w:rsidRDefault="00D47C2E" w:rsidP="00D47C2E">
      <w:pPr>
        <w:pStyle w:val="ListParagraph"/>
        <w:numPr>
          <w:ilvl w:val="0"/>
          <w:numId w:val="13"/>
        </w:numPr>
        <w:shd w:val="clear" w:color="auto" w:fill="FFFFFF"/>
        <w:spacing w:after="0" w:line="240" w:lineRule="auto"/>
        <w:rPr>
          <w:del w:id="172" w:author="Omotayo, Moshood Olanrewaju" w:date="2018-12-31T18:11:00Z"/>
          <w:rFonts w:ascii="Times New Roman" w:eastAsia="Times New Roman" w:hAnsi="Times New Roman" w:cs="Times New Roman"/>
          <w:color w:val="26282A"/>
          <w:sz w:val="24"/>
          <w:szCs w:val="24"/>
          <w:lang w:val="en-US"/>
        </w:rPr>
      </w:pPr>
      <w:del w:id="173" w:author="Omotayo, Moshood Olanrewaju" w:date="2018-12-31T18:11:00Z">
        <w:r w:rsidRPr="00D32A55" w:rsidDel="00FF7490">
          <w:rPr>
            <w:rFonts w:ascii="Times New Roman" w:eastAsia="Times New Roman" w:hAnsi="Times New Roman" w:cs="Times New Roman"/>
            <w:color w:val="26282A"/>
            <w:sz w:val="24"/>
            <w:szCs w:val="24"/>
            <w:lang w:val="en-US"/>
          </w:rPr>
          <w:delText>Leadership </w:delText>
        </w:r>
      </w:del>
    </w:p>
    <w:p w14:paraId="31A7A850" w14:textId="77777777" w:rsidR="00D47C2E" w:rsidRPr="00D32A55" w:rsidDel="00FF7490" w:rsidRDefault="00D47C2E" w:rsidP="00D47C2E">
      <w:pPr>
        <w:pStyle w:val="ListParagraph"/>
        <w:numPr>
          <w:ilvl w:val="0"/>
          <w:numId w:val="13"/>
        </w:numPr>
        <w:shd w:val="clear" w:color="auto" w:fill="FFFFFF"/>
        <w:spacing w:after="0" w:line="240" w:lineRule="auto"/>
        <w:rPr>
          <w:del w:id="174" w:author="Omotayo, Moshood Olanrewaju" w:date="2018-12-31T18:11:00Z"/>
          <w:rFonts w:ascii="Times New Roman" w:eastAsia="Times New Roman" w:hAnsi="Times New Roman" w:cs="Times New Roman"/>
          <w:color w:val="26282A"/>
          <w:sz w:val="24"/>
          <w:szCs w:val="24"/>
          <w:lang w:val="en-US"/>
        </w:rPr>
      </w:pPr>
      <w:del w:id="175" w:author="Omotayo, Moshood Olanrewaju" w:date="2018-12-31T18:11:00Z">
        <w:r w:rsidRPr="00D32A55" w:rsidDel="00FF7490">
          <w:rPr>
            <w:rFonts w:ascii="Times New Roman" w:eastAsia="Times New Roman" w:hAnsi="Times New Roman" w:cs="Times New Roman"/>
            <w:color w:val="26282A"/>
            <w:sz w:val="24"/>
            <w:szCs w:val="24"/>
            <w:lang w:val="en-US"/>
          </w:rPr>
          <w:delText>Home Economics </w:delText>
        </w:r>
      </w:del>
    </w:p>
    <w:p w14:paraId="07F0CDD2" w14:textId="77777777" w:rsidR="00D47C2E" w:rsidRPr="00D32A55" w:rsidDel="00FF7490" w:rsidRDefault="00D47C2E" w:rsidP="00D47C2E">
      <w:pPr>
        <w:pStyle w:val="ListParagraph"/>
        <w:numPr>
          <w:ilvl w:val="0"/>
          <w:numId w:val="13"/>
        </w:numPr>
        <w:shd w:val="clear" w:color="auto" w:fill="FFFFFF"/>
        <w:spacing w:after="0" w:line="240" w:lineRule="auto"/>
        <w:rPr>
          <w:del w:id="176" w:author="Omotayo, Moshood Olanrewaju" w:date="2018-12-31T18:11:00Z"/>
          <w:rFonts w:ascii="Times New Roman" w:eastAsia="Times New Roman" w:hAnsi="Times New Roman" w:cs="Times New Roman"/>
          <w:color w:val="26282A"/>
          <w:sz w:val="24"/>
          <w:szCs w:val="24"/>
          <w:lang w:val="en-US"/>
        </w:rPr>
      </w:pPr>
      <w:del w:id="177" w:author="Omotayo, Moshood Olanrewaju" w:date="2018-12-31T18:11:00Z">
        <w:r w:rsidRPr="00D32A55" w:rsidDel="00FF7490">
          <w:rPr>
            <w:rFonts w:ascii="Times New Roman" w:eastAsia="Times New Roman" w:hAnsi="Times New Roman" w:cs="Times New Roman"/>
            <w:color w:val="26282A"/>
            <w:sz w:val="24"/>
            <w:szCs w:val="24"/>
            <w:lang w:val="en-US"/>
          </w:rPr>
          <w:delText>Crop Plantation (selected crops) </w:delText>
        </w:r>
      </w:del>
    </w:p>
    <w:p w14:paraId="3C14B314" w14:textId="77777777" w:rsidR="00D47C2E" w:rsidRPr="00D32A55" w:rsidDel="00FF7490" w:rsidRDefault="00D47C2E" w:rsidP="00D47C2E">
      <w:pPr>
        <w:pStyle w:val="ListParagraph"/>
        <w:numPr>
          <w:ilvl w:val="0"/>
          <w:numId w:val="13"/>
        </w:numPr>
        <w:shd w:val="clear" w:color="auto" w:fill="FFFFFF"/>
        <w:spacing w:after="0" w:line="240" w:lineRule="auto"/>
        <w:rPr>
          <w:del w:id="178" w:author="Omotayo, Moshood Olanrewaju" w:date="2018-12-31T18:11:00Z"/>
          <w:rFonts w:ascii="Times New Roman" w:eastAsia="Times New Roman" w:hAnsi="Times New Roman" w:cs="Times New Roman"/>
          <w:color w:val="26282A"/>
          <w:sz w:val="24"/>
          <w:szCs w:val="24"/>
          <w:lang w:val="en-US"/>
        </w:rPr>
      </w:pPr>
      <w:del w:id="179" w:author="Omotayo, Moshood Olanrewaju" w:date="2018-12-31T18:11:00Z">
        <w:r w:rsidRPr="00D32A55" w:rsidDel="00FF7490">
          <w:rPr>
            <w:rFonts w:ascii="Times New Roman" w:eastAsia="Times New Roman" w:hAnsi="Times New Roman" w:cs="Times New Roman"/>
            <w:color w:val="26282A"/>
            <w:sz w:val="24"/>
            <w:szCs w:val="24"/>
            <w:lang w:val="en-US"/>
          </w:rPr>
          <w:delText>Poultry Production </w:delText>
        </w:r>
      </w:del>
    </w:p>
    <w:p w14:paraId="0126CC2E" w14:textId="77777777" w:rsidR="00D47C2E" w:rsidRPr="00D32A55" w:rsidDel="00FF7490" w:rsidRDefault="00D47C2E" w:rsidP="00D47C2E">
      <w:pPr>
        <w:pStyle w:val="ListParagraph"/>
        <w:numPr>
          <w:ilvl w:val="0"/>
          <w:numId w:val="13"/>
        </w:numPr>
        <w:shd w:val="clear" w:color="auto" w:fill="FFFFFF"/>
        <w:spacing w:after="0" w:line="240" w:lineRule="auto"/>
        <w:rPr>
          <w:del w:id="180" w:author="Omotayo, Moshood Olanrewaju" w:date="2018-12-31T18:11:00Z"/>
          <w:rFonts w:ascii="Times New Roman" w:eastAsia="Times New Roman" w:hAnsi="Times New Roman" w:cs="Times New Roman"/>
          <w:color w:val="26282A"/>
          <w:sz w:val="24"/>
          <w:szCs w:val="24"/>
          <w:lang w:val="en-US"/>
        </w:rPr>
      </w:pPr>
      <w:del w:id="181" w:author="Omotayo, Moshood Olanrewaju" w:date="2018-12-31T18:11:00Z">
        <w:r w:rsidRPr="00D32A55" w:rsidDel="00FF7490">
          <w:rPr>
            <w:rFonts w:ascii="Times New Roman" w:eastAsia="Times New Roman" w:hAnsi="Times New Roman" w:cs="Times New Roman"/>
            <w:color w:val="26282A"/>
            <w:sz w:val="24"/>
            <w:szCs w:val="24"/>
            <w:lang w:val="en-US"/>
          </w:rPr>
          <w:delText>Programme Planning and Evaluation </w:delText>
        </w:r>
      </w:del>
    </w:p>
    <w:p w14:paraId="48739FE2" w14:textId="77777777" w:rsidR="00D47C2E" w:rsidDel="00FF7490" w:rsidRDefault="00D47C2E" w:rsidP="00D47C2E">
      <w:pPr>
        <w:pStyle w:val="ListParagraph"/>
        <w:numPr>
          <w:ilvl w:val="0"/>
          <w:numId w:val="13"/>
        </w:numPr>
        <w:shd w:val="clear" w:color="auto" w:fill="FFFFFF"/>
        <w:spacing w:after="0" w:line="240" w:lineRule="auto"/>
        <w:rPr>
          <w:del w:id="182" w:author="Omotayo, Moshood Olanrewaju" w:date="2018-12-31T18:11:00Z"/>
          <w:rFonts w:ascii="Times New Roman" w:eastAsia="Times New Roman" w:hAnsi="Times New Roman" w:cs="Times New Roman"/>
          <w:color w:val="26282A"/>
          <w:sz w:val="24"/>
          <w:szCs w:val="24"/>
          <w:lang w:val="en-US"/>
        </w:rPr>
      </w:pPr>
      <w:del w:id="183" w:author="Omotayo, Moshood Olanrewaju" w:date="2018-12-31T18:11:00Z">
        <w:r w:rsidRPr="00D32A55" w:rsidDel="00FF7490">
          <w:rPr>
            <w:rFonts w:ascii="Times New Roman" w:eastAsia="Times New Roman" w:hAnsi="Times New Roman" w:cs="Times New Roman"/>
            <w:color w:val="26282A"/>
            <w:sz w:val="24"/>
            <w:szCs w:val="24"/>
            <w:lang w:val="en-US"/>
          </w:rPr>
          <w:delText>Farm Management</w:delText>
        </w:r>
      </w:del>
    </w:p>
    <w:p w14:paraId="16C96A29" w14:textId="77777777" w:rsidR="00153E26" w:rsidRPr="00D32A55" w:rsidDel="00FF7490" w:rsidRDefault="00153E26" w:rsidP="00153E26">
      <w:pPr>
        <w:pStyle w:val="ListParagraph"/>
        <w:shd w:val="clear" w:color="auto" w:fill="FFFFFF"/>
        <w:spacing w:after="0" w:line="240" w:lineRule="auto"/>
        <w:ind w:left="1080"/>
        <w:rPr>
          <w:del w:id="184" w:author="Omotayo, Moshood Olanrewaju" w:date="2018-12-31T18:11:00Z"/>
          <w:rFonts w:ascii="Times New Roman" w:eastAsia="Times New Roman" w:hAnsi="Times New Roman" w:cs="Times New Roman"/>
          <w:color w:val="26282A"/>
          <w:sz w:val="24"/>
          <w:szCs w:val="24"/>
          <w:lang w:val="en-US"/>
        </w:rPr>
      </w:pPr>
    </w:p>
    <w:tbl>
      <w:tblPr>
        <w:tblStyle w:val="TableGrid"/>
        <w:tblW w:w="0" w:type="auto"/>
        <w:tblLook w:val="04A0" w:firstRow="1" w:lastRow="0" w:firstColumn="1" w:lastColumn="0" w:noHBand="0" w:noVBand="1"/>
      </w:tblPr>
      <w:tblGrid>
        <w:gridCol w:w="4508"/>
      </w:tblGrid>
      <w:tr w:rsidR="00D62F3E" w:rsidDel="00FF7490" w14:paraId="6CB425CC" w14:textId="77777777" w:rsidTr="00D62F3E">
        <w:trPr>
          <w:del w:id="185" w:author="Omotayo, Moshood Olanrewaju" w:date="2018-12-31T18:11:00Z"/>
        </w:trPr>
        <w:tc>
          <w:tcPr>
            <w:tcW w:w="4508" w:type="dxa"/>
          </w:tcPr>
          <w:p w14:paraId="47FA69A8" w14:textId="77777777" w:rsidR="00D62F3E" w:rsidDel="00FF7490" w:rsidRDefault="00D62F3E" w:rsidP="00D47C2E">
            <w:pPr>
              <w:rPr>
                <w:del w:id="186" w:author="Omotayo, Moshood Olanrewaju" w:date="2018-12-31T18:11:00Z"/>
                <w:rFonts w:ascii="Times New Roman" w:hAnsi="Times New Roman" w:cs="Times New Roman"/>
                <w:sz w:val="24"/>
                <w:szCs w:val="24"/>
              </w:rPr>
            </w:pPr>
            <w:del w:id="187" w:author="Omotayo, Moshood Olanrewaju" w:date="2018-12-31T18:11:00Z">
              <w:r w:rsidDel="00FF7490">
                <w:rPr>
                  <w:rFonts w:ascii="Times New Roman" w:hAnsi="Times New Roman" w:cs="Times New Roman"/>
                  <w:sz w:val="24"/>
                  <w:szCs w:val="24"/>
                </w:rPr>
                <w:delText>ENROL FOR THE TRAINING</w:delText>
              </w:r>
            </w:del>
          </w:p>
        </w:tc>
      </w:tr>
    </w:tbl>
    <w:p w14:paraId="561B0628" w14:textId="77777777" w:rsidR="00223F00" w:rsidDel="00FF7490" w:rsidRDefault="00223F00" w:rsidP="00D47C2E">
      <w:pPr>
        <w:shd w:val="clear" w:color="auto" w:fill="FFFFFF"/>
        <w:spacing w:after="0" w:line="240" w:lineRule="auto"/>
        <w:rPr>
          <w:del w:id="188" w:author="Omotayo, Moshood Olanrewaju" w:date="2018-12-31T18:11:00Z"/>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tblGrid>
      <w:tr w:rsidR="00D62F3E" w:rsidDel="00FF7490" w14:paraId="05D51DC3" w14:textId="77777777" w:rsidTr="00D62F3E">
        <w:trPr>
          <w:del w:id="189" w:author="Omotayo, Moshood Olanrewaju" w:date="2018-12-31T18:11:00Z"/>
        </w:trPr>
        <w:tc>
          <w:tcPr>
            <w:tcW w:w="3005" w:type="dxa"/>
          </w:tcPr>
          <w:p w14:paraId="65C820E5" w14:textId="77777777" w:rsidR="00D62F3E" w:rsidDel="00FF7490" w:rsidRDefault="00D62F3E" w:rsidP="00D47C2E">
            <w:pPr>
              <w:rPr>
                <w:del w:id="190" w:author="Omotayo, Moshood Olanrewaju" w:date="2018-12-31T18:11:00Z"/>
                <w:rFonts w:ascii="Times New Roman" w:hAnsi="Times New Roman" w:cs="Times New Roman"/>
                <w:sz w:val="24"/>
                <w:szCs w:val="24"/>
              </w:rPr>
            </w:pPr>
            <w:del w:id="191" w:author="Omotayo, Moshood Olanrewaju" w:date="2018-12-31T18:11:00Z">
              <w:r w:rsidDel="00FF7490">
                <w:rPr>
                  <w:rFonts w:ascii="Times New Roman" w:hAnsi="Times New Roman" w:cs="Times New Roman"/>
                  <w:sz w:val="24"/>
                  <w:szCs w:val="24"/>
                </w:rPr>
                <w:delText>EMAIL</w:delText>
              </w:r>
            </w:del>
          </w:p>
        </w:tc>
        <w:tc>
          <w:tcPr>
            <w:tcW w:w="3005" w:type="dxa"/>
          </w:tcPr>
          <w:p w14:paraId="49A2CE67" w14:textId="77777777" w:rsidR="00D62F3E" w:rsidDel="00FF7490" w:rsidRDefault="00D62F3E" w:rsidP="00D47C2E">
            <w:pPr>
              <w:rPr>
                <w:del w:id="192" w:author="Omotayo, Moshood Olanrewaju" w:date="2018-12-31T18:11:00Z"/>
                <w:rFonts w:ascii="Times New Roman" w:hAnsi="Times New Roman" w:cs="Times New Roman"/>
                <w:sz w:val="24"/>
                <w:szCs w:val="24"/>
              </w:rPr>
            </w:pPr>
            <w:del w:id="193" w:author="Omotayo, Moshood Olanrewaju" w:date="2018-12-31T18:11:00Z">
              <w:r w:rsidDel="00FF7490">
                <w:rPr>
                  <w:rFonts w:ascii="Times New Roman" w:hAnsi="Times New Roman" w:cs="Times New Roman"/>
                  <w:sz w:val="24"/>
                  <w:szCs w:val="24"/>
                </w:rPr>
                <w:delText>PHONE NUMBER</w:delText>
              </w:r>
            </w:del>
          </w:p>
        </w:tc>
      </w:tr>
    </w:tbl>
    <w:p w14:paraId="5BE37B3C" w14:textId="77777777" w:rsidR="00D62F3E" w:rsidRPr="00D32A55" w:rsidDel="00FF7490" w:rsidRDefault="00D62F3E" w:rsidP="00D47C2E">
      <w:pPr>
        <w:shd w:val="clear" w:color="auto" w:fill="FFFFFF"/>
        <w:spacing w:after="0" w:line="240" w:lineRule="auto"/>
        <w:rPr>
          <w:del w:id="194" w:author="Omotayo, Moshood Olanrewaju" w:date="2018-12-31T18:11:00Z"/>
          <w:rFonts w:ascii="Times New Roman" w:hAnsi="Times New Roman" w:cs="Times New Roman"/>
          <w:sz w:val="24"/>
          <w:szCs w:val="24"/>
        </w:rPr>
      </w:pPr>
    </w:p>
    <w:p w14:paraId="40FB8BE2" w14:textId="77777777" w:rsidR="00B141BC" w:rsidDel="00FF7490" w:rsidRDefault="004F14FC" w:rsidP="004F14FC">
      <w:pPr>
        <w:shd w:val="clear" w:color="auto" w:fill="FFFFFF"/>
        <w:spacing w:before="100" w:beforeAutospacing="1" w:after="100" w:afterAutospacing="1" w:line="240" w:lineRule="auto"/>
        <w:rPr>
          <w:del w:id="195" w:author="Omotayo, Moshood Olanrewaju" w:date="2018-12-31T18:12:00Z"/>
          <w:rFonts w:ascii="Times New Roman" w:hAnsi="Times New Roman" w:cs="Times New Roman"/>
          <w:sz w:val="24"/>
          <w:szCs w:val="24"/>
          <w:shd w:val="clear" w:color="auto" w:fill="FFFFFF"/>
        </w:rPr>
      </w:pPr>
      <w:del w:id="196" w:author="Omotayo, Moshood Olanrewaju" w:date="2018-12-31T18:12:00Z">
        <w:r w:rsidDel="00FF7490">
          <w:rPr>
            <w:rFonts w:ascii="Times New Roman" w:hAnsi="Times New Roman" w:cs="Times New Roman"/>
            <w:sz w:val="24"/>
            <w:szCs w:val="24"/>
            <w:shd w:val="clear" w:color="auto" w:fill="FFFFFF"/>
          </w:rPr>
          <w:delText>GET INVOLVED</w:delText>
        </w:r>
      </w:del>
    </w:p>
    <w:p w14:paraId="0D3223D6" w14:textId="77777777" w:rsidR="004F14FC" w:rsidRPr="00B141BC" w:rsidDel="00FF7490" w:rsidRDefault="00B141BC" w:rsidP="004F14FC">
      <w:pPr>
        <w:shd w:val="clear" w:color="auto" w:fill="FFFFFF"/>
        <w:spacing w:before="100" w:beforeAutospacing="1" w:after="100" w:afterAutospacing="1" w:line="240" w:lineRule="auto"/>
        <w:rPr>
          <w:del w:id="197" w:author="Omotayo, Moshood Olanrewaju" w:date="2018-12-31T18:12:00Z"/>
          <w:rFonts w:ascii="Times New Roman" w:hAnsi="Times New Roman" w:cs="Times New Roman"/>
          <w:sz w:val="24"/>
          <w:szCs w:val="24"/>
          <w:shd w:val="clear" w:color="auto" w:fill="FFFFFF"/>
        </w:rPr>
      </w:pPr>
      <w:del w:id="198" w:author="Omotayo, Moshood Olanrewaju" w:date="2018-12-31T18:12:00Z">
        <w:r w:rsidDel="00FF7490">
          <w:rPr>
            <w:rFonts w:ascii="Times New Roman" w:hAnsi="Times New Roman" w:cs="Times New Roman"/>
            <w:sz w:val="24"/>
            <w:szCs w:val="24"/>
            <w:shd w:val="clear" w:color="auto" w:fill="FFFFFF"/>
          </w:rPr>
          <w:delText xml:space="preserve"> Volunteer</w:delText>
        </w:r>
      </w:del>
    </w:p>
    <w:p w14:paraId="57958E33" w14:textId="77777777" w:rsidR="004F14FC" w:rsidDel="00FF7490" w:rsidRDefault="004F14FC" w:rsidP="004F14FC">
      <w:pPr>
        <w:spacing w:before="300" w:after="150" w:line="240" w:lineRule="auto"/>
        <w:outlineLvl w:val="0"/>
        <w:rPr>
          <w:del w:id="199" w:author="Omotayo, Moshood Olanrewaju" w:date="2018-12-31T18:12:00Z"/>
          <w:rFonts w:ascii="Times New Roman" w:eastAsia="Times New Roman" w:hAnsi="Times New Roman" w:cs="Times New Roman"/>
          <w:kern w:val="36"/>
          <w:sz w:val="24"/>
          <w:szCs w:val="24"/>
          <w:lang w:val="en-US"/>
        </w:rPr>
      </w:pPr>
      <w:del w:id="200" w:author="Omotayo, Moshood Olanrewaju" w:date="2018-12-31T18:12:00Z">
        <w:r w:rsidDel="00FF7490">
          <w:rPr>
            <w:rFonts w:ascii="Times New Roman" w:eastAsia="Times New Roman" w:hAnsi="Times New Roman" w:cs="Times New Roman"/>
            <w:kern w:val="36"/>
            <w:sz w:val="24"/>
            <w:szCs w:val="24"/>
            <w:lang w:val="en-US"/>
          </w:rPr>
          <w:delText>Get Involved in your area</w:delText>
        </w:r>
      </w:del>
    </w:p>
    <w:p w14:paraId="1F7D22FB" w14:textId="77777777" w:rsidR="004F14FC" w:rsidDel="00FF7490" w:rsidRDefault="004F14FC" w:rsidP="004F14FC">
      <w:pPr>
        <w:spacing w:after="150" w:line="240" w:lineRule="auto"/>
        <w:rPr>
          <w:del w:id="201" w:author="Omotayo, Moshood Olanrewaju" w:date="2018-12-31T18:12:00Z"/>
          <w:rFonts w:ascii="Times New Roman" w:eastAsia="Times New Roman" w:hAnsi="Times New Roman" w:cs="Times New Roman"/>
          <w:sz w:val="24"/>
          <w:szCs w:val="24"/>
          <w:lang w:val="en-US"/>
        </w:rPr>
      </w:pPr>
      <w:del w:id="202" w:author="Omotayo, Moshood Olanrewaju" w:date="2018-12-31T18:12:00Z">
        <w:r w:rsidDel="00FF7490">
          <w:rPr>
            <w:rFonts w:ascii="Times New Roman" w:eastAsia="Times New Roman" w:hAnsi="Times New Roman" w:cs="Times New Roman"/>
            <w:sz w:val="24"/>
            <w:szCs w:val="24"/>
            <w:lang w:val="en-US"/>
          </w:rPr>
          <w:delText>Join us at one of our international locations and help prepare materials for distribution to communities in need</w:delText>
        </w:r>
        <w:r w:rsidR="00950559" w:rsidDel="00FF7490">
          <w:rPr>
            <w:rFonts w:ascii="Times New Roman" w:eastAsia="Times New Roman" w:hAnsi="Times New Roman" w:cs="Times New Roman"/>
            <w:sz w:val="24"/>
            <w:szCs w:val="24"/>
            <w:lang w:val="en-US"/>
          </w:rPr>
          <w:delText>.</w:delText>
        </w:r>
      </w:del>
    </w:p>
    <w:p w14:paraId="1EB3B29B" w14:textId="77777777" w:rsidR="004F14FC" w:rsidDel="00FF7490" w:rsidRDefault="004F14FC" w:rsidP="004F14FC">
      <w:pPr>
        <w:spacing w:after="150" w:line="240" w:lineRule="auto"/>
        <w:rPr>
          <w:del w:id="203" w:author="Omotayo, Moshood Olanrewaju" w:date="2018-12-31T18:12:00Z"/>
          <w:rFonts w:ascii="Times New Roman" w:eastAsia="Times New Roman" w:hAnsi="Times New Roman" w:cs="Times New Roman"/>
          <w:sz w:val="24"/>
          <w:szCs w:val="24"/>
          <w:lang w:val="en-US"/>
        </w:rPr>
      </w:pPr>
      <w:del w:id="204" w:author="Omotayo, Moshood Olanrewaju" w:date="2018-12-31T18:12:00Z">
        <w:r w:rsidDel="00FF7490">
          <w:rPr>
            <w:rFonts w:ascii="Times New Roman" w:eastAsia="Times New Roman" w:hAnsi="Times New Roman" w:cs="Times New Roman"/>
            <w:sz w:val="24"/>
            <w:szCs w:val="24"/>
            <w:lang w:val="en-US"/>
          </w:rPr>
          <w:delText>Depending on the location and situation, tasks may include:</w:delText>
        </w:r>
      </w:del>
    </w:p>
    <w:p w14:paraId="6ED7995B" w14:textId="77777777" w:rsidR="004F14FC" w:rsidDel="00FF7490" w:rsidRDefault="004F14FC" w:rsidP="004F14FC">
      <w:pPr>
        <w:numPr>
          <w:ilvl w:val="0"/>
          <w:numId w:val="14"/>
        </w:numPr>
        <w:spacing w:before="100" w:beforeAutospacing="1" w:after="100" w:afterAutospacing="1" w:line="240" w:lineRule="auto"/>
        <w:rPr>
          <w:del w:id="205" w:author="Omotayo, Moshood Olanrewaju" w:date="2018-12-31T18:12:00Z"/>
          <w:rFonts w:ascii="Times New Roman" w:eastAsia="Times New Roman" w:hAnsi="Times New Roman" w:cs="Times New Roman"/>
          <w:sz w:val="24"/>
          <w:szCs w:val="24"/>
          <w:lang w:val="en-US"/>
        </w:rPr>
      </w:pPr>
      <w:del w:id="206" w:author="Omotayo, Moshood Olanrewaju" w:date="2018-12-31T18:12:00Z">
        <w:r w:rsidDel="00FF7490">
          <w:rPr>
            <w:rFonts w:ascii="Times New Roman" w:eastAsia="Times New Roman" w:hAnsi="Times New Roman" w:cs="Times New Roman"/>
            <w:sz w:val="24"/>
            <w:szCs w:val="24"/>
            <w:lang w:val="en-US"/>
          </w:rPr>
          <w:delText>Reception and sorting of donated items</w:delText>
        </w:r>
      </w:del>
    </w:p>
    <w:p w14:paraId="602328F9" w14:textId="77777777" w:rsidR="004F14FC" w:rsidDel="00FF7490" w:rsidRDefault="004F14FC" w:rsidP="004F14FC">
      <w:pPr>
        <w:numPr>
          <w:ilvl w:val="0"/>
          <w:numId w:val="14"/>
        </w:numPr>
        <w:spacing w:before="100" w:beforeAutospacing="1" w:after="100" w:afterAutospacing="1" w:line="240" w:lineRule="auto"/>
        <w:rPr>
          <w:del w:id="207" w:author="Omotayo, Moshood Olanrewaju" w:date="2018-12-31T18:12:00Z"/>
          <w:rFonts w:ascii="Times New Roman" w:eastAsia="Times New Roman" w:hAnsi="Times New Roman" w:cs="Times New Roman"/>
          <w:sz w:val="24"/>
          <w:szCs w:val="24"/>
          <w:lang w:val="en-US"/>
        </w:rPr>
      </w:pPr>
      <w:del w:id="208" w:author="Omotayo, Moshood Olanrewaju" w:date="2018-12-31T18:12:00Z">
        <w:r w:rsidDel="00FF7490">
          <w:rPr>
            <w:rFonts w:ascii="Times New Roman" w:eastAsia="Times New Roman" w:hAnsi="Times New Roman" w:cs="Times New Roman"/>
            <w:sz w:val="24"/>
            <w:szCs w:val="24"/>
            <w:lang w:val="en-US"/>
          </w:rPr>
          <w:delText>Facilitating product distributions</w:delText>
        </w:r>
      </w:del>
    </w:p>
    <w:p w14:paraId="3FE7CE78" w14:textId="77777777" w:rsidR="004F14FC" w:rsidDel="00FF7490" w:rsidRDefault="004F14FC" w:rsidP="004F14FC">
      <w:pPr>
        <w:numPr>
          <w:ilvl w:val="0"/>
          <w:numId w:val="14"/>
        </w:numPr>
        <w:spacing w:before="100" w:beforeAutospacing="1" w:after="100" w:afterAutospacing="1" w:line="240" w:lineRule="auto"/>
        <w:rPr>
          <w:del w:id="209" w:author="Omotayo, Moshood Olanrewaju" w:date="2018-12-31T18:12:00Z"/>
          <w:rFonts w:ascii="Times New Roman" w:eastAsia="Times New Roman" w:hAnsi="Times New Roman" w:cs="Times New Roman"/>
          <w:sz w:val="24"/>
          <w:szCs w:val="24"/>
          <w:lang w:val="en-US"/>
        </w:rPr>
      </w:pPr>
      <w:del w:id="210" w:author="Omotayo, Moshood Olanrewaju" w:date="2018-12-31T18:12:00Z">
        <w:r w:rsidDel="00FF7490">
          <w:rPr>
            <w:rFonts w:ascii="Times New Roman" w:eastAsia="Times New Roman" w:hAnsi="Times New Roman" w:cs="Times New Roman"/>
            <w:sz w:val="24"/>
            <w:szCs w:val="24"/>
            <w:lang w:val="en-US"/>
          </w:rPr>
          <w:delText>Assisting with special events like rallies, advocacy visits, International Day Celebrations, Research, etc</w:delText>
        </w:r>
      </w:del>
    </w:p>
    <w:p w14:paraId="3AE8AEA8" w14:textId="77777777" w:rsidR="004F14FC" w:rsidDel="00FF7490" w:rsidRDefault="004F14FC" w:rsidP="004F14FC">
      <w:pPr>
        <w:numPr>
          <w:ilvl w:val="0"/>
          <w:numId w:val="14"/>
        </w:numPr>
        <w:spacing w:before="100" w:beforeAutospacing="1" w:after="100" w:afterAutospacing="1" w:line="240" w:lineRule="auto"/>
        <w:rPr>
          <w:del w:id="211" w:author="Omotayo, Moshood Olanrewaju" w:date="2018-12-31T18:12:00Z"/>
          <w:rFonts w:ascii="Times New Roman" w:eastAsia="Times New Roman" w:hAnsi="Times New Roman" w:cs="Times New Roman"/>
          <w:sz w:val="24"/>
          <w:szCs w:val="24"/>
          <w:lang w:val="en-US"/>
        </w:rPr>
      </w:pPr>
      <w:del w:id="212" w:author="Omotayo, Moshood Olanrewaju" w:date="2018-12-31T18:12:00Z">
        <w:r w:rsidDel="00FF7490">
          <w:rPr>
            <w:rFonts w:ascii="Times New Roman" w:eastAsia="Times New Roman" w:hAnsi="Times New Roman" w:cs="Times New Roman"/>
            <w:sz w:val="24"/>
            <w:szCs w:val="24"/>
            <w:lang w:val="en-US"/>
          </w:rPr>
          <w:delText xml:space="preserve">Resource </w:delText>
        </w:r>
        <w:r w:rsidR="00950559" w:rsidDel="00FF7490">
          <w:rPr>
            <w:rFonts w:ascii="Times New Roman" w:eastAsia="Times New Roman" w:hAnsi="Times New Roman" w:cs="Times New Roman"/>
            <w:sz w:val="24"/>
            <w:szCs w:val="24"/>
            <w:lang w:val="en-US"/>
          </w:rPr>
          <w:delText>mobilization</w:delText>
        </w:r>
      </w:del>
    </w:p>
    <w:p w14:paraId="0B812D70" w14:textId="77777777" w:rsidR="00950559" w:rsidDel="00FF7490" w:rsidRDefault="00950559" w:rsidP="004F14FC">
      <w:pPr>
        <w:numPr>
          <w:ilvl w:val="0"/>
          <w:numId w:val="14"/>
        </w:numPr>
        <w:spacing w:before="100" w:beforeAutospacing="1" w:after="100" w:afterAutospacing="1" w:line="240" w:lineRule="auto"/>
        <w:rPr>
          <w:del w:id="213" w:author="Omotayo, Moshood Olanrewaju" w:date="2018-12-31T18:12:00Z"/>
          <w:rFonts w:ascii="Times New Roman" w:eastAsia="Times New Roman" w:hAnsi="Times New Roman" w:cs="Times New Roman"/>
          <w:sz w:val="24"/>
          <w:szCs w:val="24"/>
          <w:lang w:val="en-US"/>
        </w:rPr>
      </w:pPr>
      <w:del w:id="214" w:author="Omotayo, Moshood Olanrewaju" w:date="2018-12-31T18:12:00Z">
        <w:r w:rsidDel="00FF7490">
          <w:rPr>
            <w:rFonts w:ascii="Times New Roman" w:eastAsia="Times New Roman" w:hAnsi="Times New Roman" w:cs="Times New Roman"/>
            <w:sz w:val="24"/>
            <w:szCs w:val="24"/>
            <w:lang w:val="en-US"/>
          </w:rPr>
          <w:delText>Planning conference, seminar, training and workshop.</w:delText>
        </w:r>
      </w:del>
    </w:p>
    <w:p w14:paraId="75B8E352" w14:textId="77777777" w:rsidR="00D25D4D" w:rsidRPr="00D25D4D" w:rsidDel="00FF7490" w:rsidRDefault="00D25D4D" w:rsidP="00D25D4D">
      <w:pPr>
        <w:spacing w:after="150" w:line="240" w:lineRule="auto"/>
        <w:rPr>
          <w:del w:id="215" w:author="Omotayo, Moshood Olanrewaju" w:date="2018-12-31T18:12:00Z"/>
          <w:rFonts w:ascii="Times New Roman" w:eastAsia="Times New Roman" w:hAnsi="Times New Roman" w:cs="Times New Roman"/>
          <w:sz w:val="24"/>
          <w:szCs w:val="24"/>
          <w:lang w:val="en-US"/>
        </w:rPr>
      </w:pPr>
      <w:del w:id="216" w:author="Omotayo, Moshood Olanrewaju" w:date="2018-12-31T18:12:00Z">
        <w:r w:rsidRPr="00D25D4D" w:rsidDel="00FF7490">
          <w:rPr>
            <w:rFonts w:ascii="Times New Roman" w:eastAsia="Times New Roman" w:hAnsi="Times New Roman" w:cs="Times New Roman"/>
            <w:sz w:val="24"/>
            <w:szCs w:val="24"/>
            <w:lang w:val="en-US"/>
          </w:rPr>
          <w:delText>Volunteer as an individual, or register for a group activity.</w:delText>
        </w:r>
      </w:del>
    </w:p>
    <w:p w14:paraId="50F5C57D" w14:textId="77777777" w:rsidR="00351D29" w:rsidDel="00FF7490" w:rsidRDefault="00351D29" w:rsidP="00351D29">
      <w:pPr>
        <w:pStyle w:val="Heading3"/>
        <w:shd w:val="clear" w:color="auto" w:fill="FFFFFF"/>
        <w:spacing w:before="0"/>
        <w:rPr>
          <w:del w:id="217" w:author="Omotayo, Moshood Olanrewaju" w:date="2018-12-31T18:12:00Z"/>
          <w:rFonts w:ascii="Helvetica" w:hAnsi="Helvetica" w:cs="Helvetica"/>
          <w:b/>
          <w:bCs/>
          <w:color w:val="333333"/>
        </w:rPr>
      </w:pPr>
      <w:del w:id="218" w:author="Omotayo, Moshood Olanrewaju" w:date="2018-12-31T18:12:00Z">
        <w:r w:rsidDel="00FF7490">
          <w:rPr>
            <w:rFonts w:ascii="Helvetica" w:hAnsi="Helvetica" w:cs="Helvetica"/>
            <w:b/>
            <w:bCs/>
            <w:color w:val="333333"/>
          </w:rPr>
          <w:delText>Select a Location</w:delText>
        </w:r>
      </w:del>
    </w:p>
    <w:p w14:paraId="7FA61A42" w14:textId="77777777" w:rsidR="00351D29" w:rsidDel="00FF7490" w:rsidRDefault="00351D29" w:rsidP="00351D29">
      <w:pPr>
        <w:rPr>
          <w:del w:id="219" w:author="Omotayo, Moshood Olanrewaju" w:date="2018-12-31T18:12:00Z"/>
          <w:lang w:val="en-US"/>
        </w:rPr>
      </w:pPr>
    </w:p>
    <w:tbl>
      <w:tblPr>
        <w:tblStyle w:val="TableGrid"/>
        <w:tblW w:w="0" w:type="auto"/>
        <w:tblLook w:val="04A0" w:firstRow="1" w:lastRow="0" w:firstColumn="1" w:lastColumn="0" w:noHBand="0" w:noVBand="1"/>
      </w:tblPr>
      <w:tblGrid>
        <w:gridCol w:w="3005"/>
      </w:tblGrid>
      <w:tr w:rsidR="00351D29" w:rsidDel="00FF7490" w14:paraId="1743A6C5" w14:textId="77777777" w:rsidTr="00351D29">
        <w:trPr>
          <w:del w:id="220" w:author="Omotayo, Moshood Olanrewaju" w:date="2018-12-31T18:12:00Z"/>
        </w:trPr>
        <w:tc>
          <w:tcPr>
            <w:tcW w:w="3005" w:type="dxa"/>
          </w:tcPr>
          <w:p w14:paraId="224A4B9E" w14:textId="77777777" w:rsidR="00351D29" w:rsidDel="00FF7490" w:rsidRDefault="00351D29" w:rsidP="00351D29">
            <w:pPr>
              <w:rPr>
                <w:del w:id="221" w:author="Omotayo, Moshood Olanrewaju" w:date="2018-12-31T18:12:00Z"/>
              </w:rPr>
            </w:pPr>
            <w:del w:id="222" w:author="Omotayo, Moshood Olanrewaju" w:date="2018-12-31T18:12:00Z">
              <w:r w:rsidRPr="00771FF1" w:rsidDel="00FF7490">
                <w:rPr>
                  <w:rFonts w:ascii="Times New Roman" w:eastAsia="Times New Roman" w:hAnsi="Times New Roman"/>
                  <w:color w:val="000000"/>
                  <w:sz w:val="24"/>
                  <w:szCs w:val="24"/>
                </w:rPr>
                <w:delText>Somerville</w:delText>
              </w:r>
            </w:del>
          </w:p>
        </w:tc>
      </w:tr>
    </w:tbl>
    <w:p w14:paraId="19619A27" w14:textId="77777777" w:rsidR="00351D29" w:rsidDel="00FF7490" w:rsidRDefault="00351D29" w:rsidP="00351D29">
      <w:pPr>
        <w:rPr>
          <w:del w:id="223" w:author="Omotayo, Moshood Olanrewaju" w:date="2018-12-31T18:12:00Z"/>
          <w:lang w:val="en-US"/>
        </w:rPr>
      </w:pPr>
    </w:p>
    <w:p w14:paraId="506381B0" w14:textId="77777777" w:rsidR="00A877B0" w:rsidRPr="00B83571" w:rsidRDefault="00A877B0" w:rsidP="00351D29">
      <w:pPr>
        <w:rPr>
          <w:rFonts w:ascii="Times New Roman" w:hAnsi="Times New Roman" w:cs="Times New Roman"/>
          <w:b/>
          <w:sz w:val="24"/>
          <w:szCs w:val="24"/>
          <w:lang w:val="en-US"/>
        </w:rPr>
      </w:pPr>
      <w:r w:rsidRPr="00B83571">
        <w:rPr>
          <w:rFonts w:ascii="Times New Roman" w:hAnsi="Times New Roman" w:cs="Times New Roman"/>
          <w:b/>
          <w:sz w:val="24"/>
          <w:szCs w:val="24"/>
          <w:lang w:val="en-US"/>
        </w:rPr>
        <w:t>FUNDRAISING</w:t>
      </w:r>
    </w:p>
    <w:p w14:paraId="14732DA2" w14:textId="77777777" w:rsidR="000A252B"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ins w:id="224" w:author="Omotayo, Moshood Olanrewaju" w:date="2018-12-31T18:12:00Z">
        <w:r w:rsidR="00FF7490">
          <w:rPr>
            <w:rFonts w:ascii="Times New Roman" w:eastAsia="Times New Roman" w:hAnsi="Times New Roman" w:cs="Times New Roman"/>
            <w:color w:val="000000"/>
            <w:sz w:val="24"/>
            <w:szCs w:val="24"/>
          </w:rPr>
          <w:t>a</w:t>
        </w:r>
      </w:ins>
      <w:r>
        <w:rPr>
          <w:rFonts w:ascii="Times New Roman" w:eastAsia="Times New Roman" w:hAnsi="Times New Roman" w:cs="Times New Roman"/>
          <w:color w:val="000000"/>
          <w:sz w:val="24"/>
          <w:szCs w:val="24"/>
        </w:rPr>
        <w:t xml:space="preserve">ising Fund for Feed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World Inc</w:t>
      </w:r>
    </w:p>
    <w:p w14:paraId="21AA5A86" w14:textId="77777777"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Raise fund for Feeding The World Inc. through Facebook during your birthday</w:t>
      </w:r>
    </w:p>
    <w:p w14:paraId="1F5F82C6" w14:textId="77777777"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Raise fund for Feeding The World Inc. through </w:t>
      </w:r>
      <w:r w:rsidR="007965A8">
        <w:rPr>
          <w:rFonts w:ascii="Times New Roman" w:eastAsia="Times New Roman" w:hAnsi="Times New Roman" w:cs="Times New Roman"/>
          <w:sz w:val="24"/>
          <w:szCs w:val="24"/>
          <w:lang w:val="en-US"/>
        </w:rPr>
        <w:t>online</w:t>
      </w:r>
      <w:r>
        <w:rPr>
          <w:rFonts w:ascii="Times New Roman" w:eastAsia="Times New Roman" w:hAnsi="Times New Roman" w:cs="Times New Roman"/>
          <w:sz w:val="24"/>
          <w:szCs w:val="24"/>
          <w:lang w:val="en-US"/>
        </w:rPr>
        <w:t xml:space="preserve"> pl</w:t>
      </w:r>
      <w:r w:rsidR="007965A8">
        <w:rPr>
          <w:rFonts w:ascii="Times New Roman" w:eastAsia="Times New Roman" w:hAnsi="Times New Roman" w:cs="Times New Roman"/>
          <w:sz w:val="24"/>
          <w:szCs w:val="24"/>
          <w:lang w:val="en-US"/>
        </w:rPr>
        <w:t xml:space="preserve">atforms </w:t>
      </w:r>
    </w:p>
    <w:p w14:paraId="2E28B355" w14:textId="77777777" w:rsidR="007965A8" w:rsidRPr="00A877B0" w:rsidRDefault="007965A8"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Organise</w:t>
      </w:r>
      <w:proofErr w:type="spellEnd"/>
      <w:r>
        <w:rPr>
          <w:rFonts w:ascii="Times New Roman" w:eastAsia="Times New Roman" w:hAnsi="Times New Roman" w:cs="Times New Roman"/>
          <w:sz w:val="24"/>
          <w:szCs w:val="24"/>
          <w:lang w:val="en-US"/>
        </w:rPr>
        <w:t xml:space="preserve"> events like Marathon to raise fund for Feeding The World Inc.</w:t>
      </w:r>
    </w:p>
    <w:p w14:paraId="6A748FB4" w14:textId="77777777" w:rsidR="00A877B0" w:rsidRPr="00376A73"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4B9E5B4" w14:textId="77777777" w:rsidR="009423C3"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Donate    </w:t>
      </w:r>
      <w:r w:rsidRPr="00573217">
        <w:rPr>
          <w:rFonts w:ascii="Times New Roman" w:eastAsia="Times New Roman" w:hAnsi="Times New Roman" w:cs="Times New Roman"/>
          <w:kern w:val="36"/>
          <w:sz w:val="24"/>
          <w:szCs w:val="24"/>
        </w:rPr>
        <w:t>Sponsor a Farmer</w:t>
      </w:r>
    </w:p>
    <w:p w14:paraId="3AADE0CA" w14:textId="77777777" w:rsidR="009423C3" w:rsidRPr="00186826" w:rsidRDefault="009423C3" w:rsidP="009423C3">
      <w:pPr>
        <w:pStyle w:val="Heading2"/>
        <w:shd w:val="clear" w:color="auto" w:fill="FFFFFF"/>
        <w:spacing w:before="480"/>
        <w:jc w:val="center"/>
        <w:rPr>
          <w:rFonts w:ascii="Times New Roman" w:hAnsi="Times New Roman" w:cs="Times New Roman"/>
          <w:color w:val="auto"/>
          <w:sz w:val="24"/>
          <w:szCs w:val="24"/>
        </w:rPr>
      </w:pPr>
      <w:r>
        <w:rPr>
          <w:rStyle w:val="s1"/>
          <w:rFonts w:ascii="Times New Roman" w:hAnsi="Times New Roman" w:cs="Times New Roman"/>
          <w:color w:val="auto"/>
          <w:sz w:val="24"/>
          <w:szCs w:val="24"/>
        </w:rPr>
        <w:t>Shine</w:t>
      </w:r>
      <w:r w:rsidRPr="00186826">
        <w:rPr>
          <w:rStyle w:val="s1"/>
          <w:rFonts w:ascii="Times New Roman" w:hAnsi="Times New Roman" w:cs="Times New Roman"/>
          <w:color w:val="auto"/>
          <w:sz w:val="24"/>
          <w:szCs w:val="24"/>
        </w:rPr>
        <w:t xml:space="preserve"> bright in a </w:t>
      </w:r>
      <w:r>
        <w:rPr>
          <w:rStyle w:val="s1"/>
          <w:rFonts w:ascii="Times New Roman" w:hAnsi="Times New Roman" w:cs="Times New Roman"/>
          <w:color w:val="auto"/>
          <w:sz w:val="24"/>
          <w:szCs w:val="24"/>
        </w:rPr>
        <w:t>farmer</w:t>
      </w:r>
      <w:r w:rsidRPr="00186826">
        <w:rPr>
          <w:rStyle w:val="s1"/>
          <w:rFonts w:ascii="Times New Roman" w:hAnsi="Times New Roman" w:cs="Times New Roman"/>
          <w:color w:val="auto"/>
          <w:sz w:val="24"/>
          <w:szCs w:val="24"/>
        </w:rPr>
        <w:t>’s life.</w:t>
      </w:r>
    </w:p>
    <w:p w14:paraId="3B957A47" w14:textId="77777777" w:rsidR="009423C3" w:rsidRDefault="009423C3" w:rsidP="009423C3">
      <w:pPr>
        <w:pStyle w:val="p1"/>
        <w:shd w:val="clear" w:color="auto" w:fill="FFFFFF"/>
        <w:spacing w:before="0" w:beforeAutospacing="0" w:after="0" w:afterAutospacing="0"/>
        <w:jc w:val="center"/>
        <w:rPr>
          <w:rStyle w:val="s1"/>
        </w:rPr>
      </w:pPr>
      <w:r w:rsidRPr="00186826">
        <w:rPr>
          <w:rStyle w:val="s1"/>
        </w:rPr>
        <w:t>Your gift empowers people out of poverty</w:t>
      </w:r>
      <w:r>
        <w:rPr>
          <w:rStyle w:val="s1"/>
        </w:rPr>
        <w:t xml:space="preserve"> and </w:t>
      </w:r>
      <w:r w:rsidRPr="00573217">
        <w:t>feed two billion more people by 2050</w:t>
      </w:r>
      <w:r w:rsidRPr="00186826">
        <w:rPr>
          <w:rStyle w:val="s1"/>
        </w:rPr>
        <w:t xml:space="preserve">. </w:t>
      </w:r>
    </w:p>
    <w:p w14:paraId="7080C7E9" w14:textId="77777777" w:rsidR="009423C3" w:rsidRDefault="009423C3" w:rsidP="009423C3">
      <w:pPr>
        <w:pStyle w:val="p1"/>
        <w:shd w:val="clear" w:color="auto" w:fill="FFFFFF"/>
        <w:spacing w:before="0" w:beforeAutospacing="0" w:after="0" w:afterAutospacing="0"/>
        <w:jc w:val="center"/>
        <w:rPr>
          <w:rStyle w:val="s1"/>
        </w:rPr>
      </w:pPr>
      <w:r>
        <w:rPr>
          <w:rStyle w:val="s1"/>
        </w:rPr>
        <w:t>Donate</w:t>
      </w:r>
    </w:p>
    <w:p w14:paraId="178238D9" w14:textId="77777777" w:rsidR="009423C3"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90"/>
        <w:gridCol w:w="900"/>
        <w:gridCol w:w="990"/>
        <w:gridCol w:w="1530"/>
      </w:tblGrid>
      <w:tr w:rsidR="009423C3" w:rsidRPr="00573217" w14:paraId="0C016A69" w14:textId="77777777" w:rsidTr="00297A87">
        <w:trPr>
          <w:trHeight w:val="548"/>
        </w:trPr>
        <w:tc>
          <w:tcPr>
            <w:tcW w:w="715" w:type="dxa"/>
          </w:tcPr>
          <w:p w14:paraId="79CB9267"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11BC74C1"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05D7C2F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41604A9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90" w:type="dxa"/>
          </w:tcPr>
          <w:p w14:paraId="26194A4F"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900" w:type="dxa"/>
          </w:tcPr>
          <w:p w14:paraId="334483E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990" w:type="dxa"/>
          </w:tcPr>
          <w:p w14:paraId="66860305" w14:textId="77777777" w:rsidR="009423C3" w:rsidRPr="00573217" w:rsidRDefault="009423C3" w:rsidP="00297A87">
            <w:pPr>
              <w:spacing w:after="300"/>
              <w:rPr>
                <w:rFonts w:ascii="Times New Roman" w:hAnsi="Times New Roman" w:cs="Times New Roman"/>
                <w:sz w:val="24"/>
                <w:szCs w:val="24"/>
              </w:rPr>
            </w:pPr>
          </w:p>
        </w:tc>
        <w:tc>
          <w:tcPr>
            <w:tcW w:w="1530" w:type="dxa"/>
          </w:tcPr>
          <w:p w14:paraId="3E2ED48C" w14:textId="77777777" w:rsidR="009423C3" w:rsidRPr="00186826" w:rsidRDefault="009423C3" w:rsidP="00297A87">
            <w:pPr>
              <w:pStyle w:val="p1"/>
              <w:shd w:val="clear" w:color="auto" w:fill="FFFFFF"/>
              <w:spacing w:before="0" w:beforeAutospacing="0" w:after="0" w:afterAutospacing="0"/>
              <w:jc w:val="center"/>
            </w:pPr>
            <w:r>
              <w:t xml:space="preserve">GIVE NOW </w:t>
            </w:r>
          </w:p>
          <w:p w14:paraId="259CD0C2" w14:textId="77777777" w:rsidR="009423C3" w:rsidRPr="00573217" w:rsidRDefault="009423C3" w:rsidP="00297A87">
            <w:pPr>
              <w:spacing w:after="300"/>
              <w:rPr>
                <w:rFonts w:ascii="Times New Roman" w:hAnsi="Times New Roman" w:cs="Times New Roman"/>
                <w:sz w:val="24"/>
                <w:szCs w:val="24"/>
              </w:rPr>
            </w:pPr>
          </w:p>
        </w:tc>
      </w:tr>
    </w:tbl>
    <w:p w14:paraId="2D5C0002" w14:textId="77777777"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14:paraId="3D79199A" w14:textId="77777777" w:rsidR="009423C3" w:rsidRPr="007F35E7" w:rsidRDefault="009423C3" w:rsidP="009423C3">
      <w:pPr>
        <w:pStyle w:val="p1"/>
        <w:shd w:val="clear" w:color="auto" w:fill="FFFFFF"/>
        <w:spacing w:before="0" w:beforeAutospacing="0" w:after="0" w:afterAutospacing="0"/>
        <w:jc w:val="center"/>
        <w:rPr>
          <w:rStyle w:val="s1"/>
        </w:rPr>
      </w:pPr>
      <w:r w:rsidRPr="007F35E7">
        <w:rPr>
          <w:rStyle w:val="s1"/>
        </w:rPr>
        <w:t>Giving monthly is the most powerful ways to donate</w:t>
      </w:r>
    </w:p>
    <w:p w14:paraId="69D810B8" w14:textId="77777777"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1530"/>
      </w:tblGrid>
      <w:tr w:rsidR="009423C3" w:rsidRPr="00573217" w14:paraId="439E133B" w14:textId="77777777" w:rsidTr="00297A87">
        <w:trPr>
          <w:trHeight w:val="548"/>
        </w:trPr>
        <w:tc>
          <w:tcPr>
            <w:tcW w:w="715" w:type="dxa"/>
          </w:tcPr>
          <w:p w14:paraId="210652A4"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0A9D115B"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$30</w:t>
            </w:r>
          </w:p>
        </w:tc>
        <w:tc>
          <w:tcPr>
            <w:tcW w:w="1080" w:type="dxa"/>
          </w:tcPr>
          <w:p w14:paraId="46AF973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$60</w:t>
            </w:r>
          </w:p>
        </w:tc>
        <w:tc>
          <w:tcPr>
            <w:tcW w:w="1080" w:type="dxa"/>
          </w:tcPr>
          <w:p w14:paraId="5949EE6D"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$90</w:t>
            </w:r>
          </w:p>
        </w:tc>
        <w:tc>
          <w:tcPr>
            <w:tcW w:w="900" w:type="dxa"/>
          </w:tcPr>
          <w:p w14:paraId="044CC1B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1530" w:type="dxa"/>
          </w:tcPr>
          <w:p w14:paraId="0FAF3A9B" w14:textId="77777777" w:rsidR="009423C3" w:rsidRPr="00186826" w:rsidRDefault="009423C3" w:rsidP="00297A87">
            <w:pPr>
              <w:pStyle w:val="p1"/>
              <w:shd w:val="clear" w:color="auto" w:fill="FFFFFF"/>
              <w:spacing w:before="0" w:beforeAutospacing="0" w:after="0" w:afterAutospacing="0"/>
              <w:jc w:val="center"/>
            </w:pPr>
            <w:r>
              <w:t xml:space="preserve">GIVE NOW </w:t>
            </w:r>
          </w:p>
          <w:p w14:paraId="50681297" w14:textId="77777777" w:rsidR="009423C3" w:rsidRPr="00573217" w:rsidRDefault="009423C3" w:rsidP="00297A87">
            <w:pPr>
              <w:spacing w:after="300"/>
              <w:rPr>
                <w:rFonts w:ascii="Times New Roman" w:hAnsi="Times New Roman" w:cs="Times New Roman"/>
                <w:sz w:val="24"/>
                <w:szCs w:val="24"/>
              </w:rPr>
            </w:pPr>
          </w:p>
        </w:tc>
      </w:tr>
    </w:tbl>
    <w:p w14:paraId="22549940" w14:textId="77777777"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14:paraId="2287E56C" w14:textId="77777777" w:rsidR="009423C3" w:rsidRDefault="009423C3" w:rsidP="009423C3">
      <w:pPr>
        <w:pStyle w:val="p1"/>
        <w:shd w:val="clear" w:color="auto" w:fill="FFFFFF"/>
        <w:spacing w:before="0" w:beforeAutospacing="0" w:after="0" w:afterAutospacing="0"/>
        <w:rPr>
          <w:rStyle w:val="s1"/>
          <w:rFonts w:ascii="Helvetica" w:hAnsi="Helvetica" w:cs="Helvetica"/>
          <w:color w:val="FFFFFF"/>
        </w:rPr>
      </w:pPr>
    </w:p>
    <w:p w14:paraId="52792A6A" w14:textId="77777777" w:rsidR="00A20223" w:rsidRPr="009364A3" w:rsidRDefault="00A20223" w:rsidP="00A20223">
      <w:pPr>
        <w:pStyle w:val="Heading1"/>
        <w:shd w:val="clear" w:color="auto" w:fill="FFFFFF"/>
        <w:spacing w:before="0" w:beforeAutospacing="0" w:after="0" w:afterAutospacing="0"/>
        <w:rPr>
          <w:b w:val="0"/>
          <w:sz w:val="24"/>
          <w:szCs w:val="24"/>
          <w:shd w:val="clear" w:color="auto" w:fill="FFFFFF"/>
        </w:rPr>
      </w:pPr>
      <w:r w:rsidRPr="009364A3">
        <w:rPr>
          <w:b w:val="0"/>
          <w:sz w:val="24"/>
          <w:szCs w:val="24"/>
          <w:shd w:val="clear" w:color="auto" w:fill="FFFFFF"/>
        </w:rPr>
        <w:t xml:space="preserve">Empower a farmer; liberate a community. Helping people get out of poverty is not choice; </w:t>
      </w:r>
      <w:proofErr w:type="spellStart"/>
      <w:r w:rsidRPr="009364A3">
        <w:rPr>
          <w:b w:val="0"/>
          <w:sz w:val="24"/>
          <w:szCs w:val="24"/>
          <w:shd w:val="clear" w:color="auto" w:fill="FFFFFF"/>
        </w:rPr>
        <w:t>it s</w:t>
      </w:r>
      <w:proofErr w:type="spellEnd"/>
      <w:r w:rsidRPr="009364A3">
        <w:rPr>
          <w:b w:val="0"/>
          <w:sz w:val="24"/>
          <w:szCs w:val="24"/>
          <w:shd w:val="clear" w:color="auto" w:fill="FFFFFF"/>
        </w:rPr>
        <w:t xml:space="preserve"> a necessity meant to guarantee the sustainability of our world. When you give to vulnerable communities, you’ll help farmers and children rise above poverty by ensuring access to clean water, good food and shelter.</w:t>
      </w:r>
    </w:p>
    <w:p w14:paraId="0D5CF79B" w14:textId="77777777" w:rsidR="00A20223" w:rsidRPr="009364A3" w:rsidRDefault="00A20223" w:rsidP="00A20223">
      <w:pPr>
        <w:pStyle w:val="Heading3"/>
        <w:shd w:val="clear" w:color="auto" w:fill="FFFFFF"/>
        <w:spacing w:before="480" w:after="240"/>
        <w:rPr>
          <w:rFonts w:ascii="Times New Roman" w:hAnsi="Times New Roman" w:cs="Times New Roman"/>
          <w:color w:val="auto"/>
        </w:rPr>
      </w:pPr>
      <w:r w:rsidRPr="009364A3">
        <w:rPr>
          <w:rFonts w:ascii="Times New Roman" w:hAnsi="Times New Roman" w:cs="Times New Roman"/>
          <w:bCs/>
          <w:color w:val="auto"/>
        </w:rPr>
        <w:t>Monthly donation is an efficient way to make a difference!</w:t>
      </w:r>
    </w:p>
    <w:p w14:paraId="4293B9A5" w14:textId="77777777" w:rsidR="00A20223" w:rsidRPr="009364A3" w:rsidRDefault="00A20223" w:rsidP="00A20223">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9364A3">
        <w:rPr>
          <w:rStyle w:val="Strong"/>
          <w:rFonts w:ascii="Times New Roman" w:hAnsi="Times New Roman" w:cs="Times New Roman"/>
          <w:sz w:val="24"/>
          <w:szCs w:val="24"/>
        </w:rPr>
        <w:t>Monthly giving is an easy and effective routine to help poor children and their communities.</w:t>
      </w:r>
      <w:r w:rsidRPr="009364A3">
        <w:rPr>
          <w:rFonts w:ascii="Times New Roman" w:hAnsi="Times New Roman" w:cs="Times New Roman"/>
          <w:sz w:val="24"/>
          <w:szCs w:val="24"/>
        </w:rPr>
        <w:t> Your donation will be prudently utilised wherever they’re needed the most, to fulfil the day and protect the tomorrow of children in vulnerable farming communities.</w:t>
      </w:r>
    </w:p>
    <w:p w14:paraId="3845BB98" w14:textId="77777777" w:rsidR="00A20223" w:rsidRPr="009364A3" w:rsidRDefault="00A20223" w:rsidP="00A20223">
      <w:pPr>
        <w:numPr>
          <w:ilvl w:val="0"/>
          <w:numId w:val="4"/>
        </w:num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r w:rsidRPr="009364A3">
        <w:rPr>
          <w:rStyle w:val="Strong"/>
          <w:rFonts w:ascii="Times New Roman" w:hAnsi="Times New Roman" w:cs="Times New Roman"/>
          <w:sz w:val="24"/>
          <w:szCs w:val="24"/>
        </w:rPr>
        <w:t>Hear success stories and read impact assessment about how your donation has helped to make a difference. </w:t>
      </w:r>
      <w:r w:rsidRPr="009364A3">
        <w:rPr>
          <w:rStyle w:val="Strong"/>
          <w:rFonts w:ascii="Times New Roman" w:hAnsi="Times New Roman" w:cs="Times New Roman"/>
          <w:b w:val="0"/>
          <w:sz w:val="24"/>
          <w:szCs w:val="24"/>
        </w:rPr>
        <w:t>Our periodic bulletins showcase wonderful stories of how little donations have helped change the fate of</w:t>
      </w:r>
      <w:bookmarkStart w:id="225" w:name="_GoBack"/>
      <w:bookmarkEnd w:id="225"/>
      <w:r w:rsidRPr="009364A3">
        <w:rPr>
          <w:rStyle w:val="Strong"/>
          <w:rFonts w:ascii="Times New Roman" w:hAnsi="Times New Roman" w:cs="Times New Roman"/>
          <w:b w:val="0"/>
          <w:sz w:val="24"/>
          <w:szCs w:val="24"/>
        </w:rPr>
        <w:t xml:space="preserve"> farming families; thus giving you a feel of fulfilm</w:t>
      </w:r>
      <w:r>
        <w:rPr>
          <w:rStyle w:val="Strong"/>
          <w:rFonts w:ascii="Times New Roman" w:hAnsi="Times New Roman" w:cs="Times New Roman"/>
          <w:b w:val="0"/>
          <w:sz w:val="24"/>
          <w:szCs w:val="24"/>
        </w:rPr>
        <w:t>ent and the desire to give more.</w:t>
      </w:r>
    </w:p>
    <w:p w14:paraId="663A8916" w14:textId="77777777" w:rsidR="00A20223" w:rsidRDefault="00A20223" w:rsidP="009423C3">
      <w:pPr>
        <w:pStyle w:val="p1"/>
        <w:shd w:val="clear" w:color="auto" w:fill="FFFFFF"/>
        <w:spacing w:before="0" w:beforeAutospacing="0" w:after="0" w:afterAutospacing="0"/>
        <w:rPr>
          <w:rStyle w:val="s1"/>
          <w:rFonts w:ascii="Helvetica" w:hAnsi="Helvetica" w:cs="Helvetica"/>
          <w:color w:val="FFFFFF"/>
        </w:rPr>
      </w:pPr>
    </w:p>
    <w:p w14:paraId="6EAA0D25" w14:textId="77777777" w:rsidR="009423C3" w:rsidRPr="00F70A60" w:rsidRDefault="009423C3" w:rsidP="009423C3">
      <w:pPr>
        <w:pStyle w:val="Heading2"/>
        <w:shd w:val="clear" w:color="auto" w:fill="FFFFFF"/>
        <w:spacing w:before="480"/>
        <w:jc w:val="center"/>
        <w:rPr>
          <w:rFonts w:ascii="Times New Roman" w:hAnsi="Times New Roman" w:cs="Times New Roman"/>
          <w:color w:val="auto"/>
          <w:sz w:val="28"/>
          <w:szCs w:val="28"/>
        </w:rPr>
      </w:pPr>
      <w:r w:rsidRPr="00F70A60">
        <w:rPr>
          <w:rStyle w:val="Strong"/>
          <w:rFonts w:ascii="Times New Roman" w:hAnsi="Times New Roman" w:cs="Times New Roman"/>
          <w:color w:val="auto"/>
          <w:sz w:val="28"/>
          <w:szCs w:val="28"/>
        </w:rPr>
        <w:t>MORE WAYS TO GIVE</w:t>
      </w:r>
    </w:p>
    <w:p w14:paraId="0CC743D3" w14:textId="77777777" w:rsidR="009423C3" w:rsidRPr="00F70A60" w:rsidRDefault="009423C3" w:rsidP="009423C3">
      <w:pPr>
        <w:pStyle w:val="p1"/>
        <w:shd w:val="clear" w:color="auto" w:fill="FFFFFF"/>
        <w:spacing w:before="0" w:beforeAutospacing="0" w:after="0" w:afterAutospacing="0"/>
        <w:rPr>
          <w:rStyle w:val="s1"/>
          <w:sz w:val="28"/>
          <w:szCs w:val="28"/>
        </w:rPr>
      </w:pPr>
    </w:p>
    <w:p w14:paraId="5381A109" w14:textId="77777777" w:rsidR="009423C3" w:rsidRPr="00BA47BD"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sidRPr="00573217">
        <w:rPr>
          <w:rFonts w:ascii="Times New Roman" w:eastAsia="Times New Roman" w:hAnsi="Times New Roman" w:cs="Times New Roman"/>
          <w:kern w:val="36"/>
          <w:sz w:val="24"/>
          <w:szCs w:val="24"/>
        </w:rPr>
        <w:t>Sponsor a Farmer</w:t>
      </w:r>
      <w:r w:rsidRPr="00BA47BD">
        <w:rPr>
          <w:rFonts w:ascii="Times New Roman" w:eastAsia="Times New Roman" w:hAnsi="Times New Roman" w:cs="Times New Roman"/>
          <w:kern w:val="36"/>
          <w:sz w:val="24"/>
          <w:szCs w:val="24"/>
        </w:rPr>
        <w:t xml:space="preserve"> with </w:t>
      </w:r>
      <w:r w:rsidRPr="00573217">
        <w:rPr>
          <w:rFonts w:ascii="Times New Roman" w:eastAsia="Times New Roman" w:hAnsi="Times New Roman" w:cs="Times New Roman"/>
          <w:kern w:val="36"/>
          <w:sz w:val="24"/>
          <w:szCs w:val="24"/>
        </w:rPr>
        <w:t>Feeding The World Inc.</w:t>
      </w:r>
    </w:p>
    <w:p w14:paraId="2F0BB6A1" w14:textId="77777777" w:rsidR="009423C3" w:rsidRPr="00573217" w:rsidRDefault="009423C3" w:rsidP="009423C3">
      <w:pPr>
        <w:shd w:val="clear" w:color="auto" w:fill="FFFFFF"/>
        <w:spacing w:after="300" w:line="240" w:lineRule="auto"/>
        <w:jc w:val="center"/>
        <w:rPr>
          <w:rFonts w:ascii="Times New Roman" w:eastAsia="Times New Roman" w:hAnsi="Times New Roman" w:cs="Times New Roman"/>
          <w:sz w:val="24"/>
          <w:szCs w:val="24"/>
        </w:rPr>
      </w:pPr>
      <w:r w:rsidRPr="00BA47BD">
        <w:rPr>
          <w:rFonts w:ascii="Times New Roman" w:eastAsia="Times New Roman" w:hAnsi="Times New Roman" w:cs="Times New Roman"/>
          <w:sz w:val="24"/>
          <w:szCs w:val="24"/>
        </w:rPr>
        <w:t xml:space="preserve">Sponsoring a </w:t>
      </w:r>
      <w:r w:rsidRPr="00573217">
        <w:rPr>
          <w:rFonts w:ascii="Times New Roman" w:eastAsia="Times New Roman" w:hAnsi="Times New Roman" w:cs="Times New Roman"/>
          <w:sz w:val="24"/>
          <w:szCs w:val="24"/>
        </w:rPr>
        <w:t>farmer</w:t>
      </w:r>
      <w:r w:rsidRPr="00BA47BD">
        <w:rPr>
          <w:rFonts w:ascii="Times New Roman" w:eastAsia="Times New Roman" w:hAnsi="Times New Roman" w:cs="Times New Roman"/>
          <w:sz w:val="24"/>
          <w:szCs w:val="24"/>
        </w:rPr>
        <w:t xml:space="preserve"> is a personal way to </w:t>
      </w:r>
      <w:r w:rsidRPr="00573217">
        <w:rPr>
          <w:rFonts w:ascii="Times New Roman" w:eastAsia="Times New Roman" w:hAnsi="Times New Roman" w:cs="Times New Roman"/>
          <w:sz w:val="24"/>
          <w:szCs w:val="24"/>
        </w:rPr>
        <w:t>your quota</w:t>
      </w:r>
      <w:r w:rsidRPr="00BA47BD">
        <w:rPr>
          <w:rFonts w:ascii="Times New Roman" w:eastAsia="Times New Roman" w:hAnsi="Times New Roman" w:cs="Times New Roman"/>
          <w:sz w:val="24"/>
          <w:szCs w:val="24"/>
        </w:rPr>
        <w:t xml:space="preserve"> to </w:t>
      </w:r>
      <w:r w:rsidRPr="00573217">
        <w:rPr>
          <w:rFonts w:ascii="Times New Roman" w:eastAsia="Times New Roman" w:hAnsi="Times New Roman" w:cs="Times New Roman"/>
          <w:sz w:val="24"/>
          <w:szCs w:val="24"/>
        </w:rPr>
        <w:t>feed two billion more people by 2050</w:t>
      </w:r>
      <w:r w:rsidRPr="00BA47BD">
        <w:rPr>
          <w:rFonts w:ascii="Times New Roman" w:eastAsia="Times New Roman" w:hAnsi="Times New Roman" w:cs="Times New Roman"/>
          <w:sz w:val="24"/>
          <w:szCs w:val="24"/>
        </w:rPr>
        <w:t>. </w:t>
      </w:r>
      <w:r w:rsidRPr="00BA47BD">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For $4</w:t>
      </w:r>
      <w:r w:rsidRPr="00573217">
        <w:rPr>
          <w:rFonts w:ascii="Times New Roman" w:eastAsia="Times New Roman" w:hAnsi="Times New Roman" w:cs="Times New Roman"/>
          <w:sz w:val="24"/>
          <w:szCs w:val="24"/>
        </w:rPr>
        <w:t>9</w:t>
      </w:r>
      <w:r w:rsidRPr="00BA47BD">
        <w:rPr>
          <w:rFonts w:ascii="Times New Roman" w:eastAsia="Times New Roman" w:hAnsi="Times New Roman" w:cs="Times New Roman"/>
          <w:sz w:val="24"/>
          <w:szCs w:val="24"/>
        </w:rPr>
        <w:t xml:space="preserve"> a month, you'll help </w:t>
      </w:r>
      <w:r w:rsidRPr="00573217">
        <w:rPr>
          <w:rFonts w:ascii="Times New Roman" w:eastAsia="Times New Roman" w:hAnsi="Times New Roman" w:cs="Times New Roman"/>
          <w:sz w:val="24"/>
          <w:szCs w:val="24"/>
        </w:rPr>
        <w:t>farmers</w:t>
      </w:r>
      <w:r w:rsidRPr="00BA47BD">
        <w:rPr>
          <w:rFonts w:ascii="Times New Roman" w:eastAsia="Times New Roman" w:hAnsi="Times New Roman" w:cs="Times New Roman"/>
          <w:sz w:val="24"/>
          <w:szCs w:val="24"/>
        </w:rPr>
        <w:t xml:space="preserve"> and their community </w:t>
      </w:r>
      <w:r w:rsidRPr="00573217">
        <w:rPr>
          <w:rFonts w:ascii="Times New Roman" w:eastAsia="Times New Roman" w:hAnsi="Times New Roman" w:cs="Times New Roman"/>
          <w:sz w:val="24"/>
          <w:szCs w:val="24"/>
        </w:rPr>
        <w:t>to stand tall, free from shortage of food.</w:t>
      </w:r>
    </w:p>
    <w:tbl>
      <w:tblPr>
        <w:tblStyle w:val="TableGrid"/>
        <w:tblW w:w="0" w:type="auto"/>
        <w:tblLook w:val="04A0" w:firstRow="1" w:lastRow="0" w:firstColumn="1" w:lastColumn="0" w:noHBand="0" w:noVBand="1"/>
      </w:tblPr>
      <w:tblGrid>
        <w:gridCol w:w="1306"/>
        <w:gridCol w:w="1290"/>
        <w:gridCol w:w="1257"/>
        <w:gridCol w:w="1284"/>
        <w:gridCol w:w="1305"/>
        <w:gridCol w:w="1303"/>
        <w:gridCol w:w="1271"/>
      </w:tblGrid>
      <w:tr w:rsidR="009423C3" w:rsidRPr="00573217" w14:paraId="4CE2DEDA" w14:textId="77777777" w:rsidTr="00297A87">
        <w:tc>
          <w:tcPr>
            <w:tcW w:w="1335" w:type="dxa"/>
          </w:tcPr>
          <w:p w14:paraId="6F6A0897"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Location</w:t>
            </w:r>
          </w:p>
        </w:tc>
        <w:tc>
          <w:tcPr>
            <w:tcW w:w="1335" w:type="dxa"/>
          </w:tcPr>
          <w:p w14:paraId="51D87B58"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Gender</w:t>
            </w:r>
          </w:p>
        </w:tc>
        <w:tc>
          <w:tcPr>
            <w:tcW w:w="1336" w:type="dxa"/>
          </w:tcPr>
          <w:p w14:paraId="7900CDC9"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Age</w:t>
            </w:r>
          </w:p>
        </w:tc>
        <w:tc>
          <w:tcPr>
            <w:tcW w:w="1336" w:type="dxa"/>
          </w:tcPr>
          <w:p w14:paraId="2EE38AA9"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 Month</w:t>
            </w:r>
          </w:p>
        </w:tc>
        <w:tc>
          <w:tcPr>
            <w:tcW w:w="1336" w:type="dxa"/>
          </w:tcPr>
          <w:p w14:paraId="6A4B4BEF"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Birthday</w:t>
            </w:r>
          </w:p>
        </w:tc>
        <w:tc>
          <w:tcPr>
            <w:tcW w:w="1336" w:type="dxa"/>
          </w:tcPr>
          <w:p w14:paraId="65AD0828"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Type of Farming</w:t>
            </w:r>
          </w:p>
        </w:tc>
        <w:tc>
          <w:tcPr>
            <w:tcW w:w="1336" w:type="dxa"/>
          </w:tcPr>
          <w:p w14:paraId="3A1EDBCB"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Clear All</w:t>
            </w:r>
          </w:p>
        </w:tc>
      </w:tr>
    </w:tbl>
    <w:p w14:paraId="368C1E73" w14:textId="77777777" w:rsidR="009423C3" w:rsidRDefault="009423C3" w:rsidP="009423C3">
      <w:pPr>
        <w:pStyle w:val="Heading1"/>
        <w:shd w:val="clear" w:color="auto" w:fill="FFFFFF"/>
        <w:spacing w:before="0" w:beforeAutospacing="0" w:after="240" w:afterAutospacing="0"/>
        <w:rPr>
          <w:caps/>
          <w:spacing w:val="15"/>
          <w:sz w:val="24"/>
          <w:szCs w:val="24"/>
        </w:rPr>
      </w:pPr>
    </w:p>
    <w:p w14:paraId="3878DFAB" w14:textId="77777777" w:rsidR="009423C3" w:rsidRPr="001F168A" w:rsidRDefault="009423C3" w:rsidP="009423C3">
      <w:pPr>
        <w:pStyle w:val="Heading1"/>
        <w:shd w:val="clear" w:color="auto" w:fill="FFFFFF"/>
        <w:spacing w:before="0" w:beforeAutospacing="0" w:after="240" w:afterAutospacing="0"/>
        <w:rPr>
          <w:caps/>
          <w:spacing w:val="15"/>
          <w:sz w:val="24"/>
          <w:szCs w:val="24"/>
        </w:rPr>
      </w:pPr>
      <w:r w:rsidRPr="001F168A">
        <w:rPr>
          <w:caps/>
          <w:spacing w:val="15"/>
          <w:sz w:val="24"/>
          <w:szCs w:val="24"/>
        </w:rPr>
        <w:t>GIFT CATALOG</w:t>
      </w:r>
    </w:p>
    <w:p w14:paraId="10297E50" w14:textId="77777777" w:rsidR="009423C3" w:rsidRDefault="009423C3" w:rsidP="009423C3">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 a gift. Change a life. </w:t>
      </w:r>
    </w:p>
    <w:p w14:paraId="22DF78B7" w14:textId="77777777" w:rsidR="00C00DE1" w:rsidRPr="00655DBD" w:rsidRDefault="00C00DE1" w:rsidP="00C00DE1">
      <w:pPr>
        <w:shd w:val="clear" w:color="auto" w:fill="FFFFFF"/>
        <w:rPr>
          <w:rFonts w:ascii="Times New Roman" w:hAnsi="Times New Roman" w:cs="Times New Roman"/>
          <w:sz w:val="24"/>
          <w:szCs w:val="24"/>
        </w:rPr>
      </w:pPr>
      <w:r w:rsidRPr="00655DBD">
        <w:rPr>
          <w:rFonts w:ascii="Times New Roman" w:hAnsi="Times New Roman" w:cs="Times New Roman"/>
          <w:sz w:val="24"/>
          <w:szCs w:val="24"/>
        </w:rPr>
        <w:t>Giving is life. Sharing is a behaviour.</w:t>
      </w:r>
    </w:p>
    <w:p w14:paraId="7226BA0D" w14:textId="77777777" w:rsidR="00C00DE1" w:rsidRPr="00655DBD" w:rsidRDefault="00C00DE1" w:rsidP="00C00DE1">
      <w:pPr>
        <w:pStyle w:val="NormalWeb"/>
        <w:shd w:val="clear" w:color="auto" w:fill="FFFFFF"/>
        <w:spacing w:before="0" w:beforeAutospacing="0" w:after="0" w:afterAutospacing="0"/>
      </w:pPr>
      <w:r w:rsidRPr="00655DBD">
        <w:t>Help farmers. Help the world.</w:t>
      </w:r>
    </w:p>
    <w:p w14:paraId="52BC800E" w14:textId="77777777" w:rsidR="009423C3" w:rsidRPr="001F168A" w:rsidRDefault="009423C3" w:rsidP="009423C3">
      <w:pPr>
        <w:pStyle w:val="NormalWeb"/>
        <w:shd w:val="clear" w:color="auto" w:fill="FFFFFF"/>
        <w:spacing w:before="0" w:beforeAutospacing="0" w:after="0" w:afterAutospacing="0"/>
      </w:pPr>
      <w:r w:rsidRPr="001F168A">
        <w:t>Help children and families in need.</w:t>
      </w:r>
    </w:p>
    <w:p w14:paraId="24897254" w14:textId="77777777" w:rsidR="009423C3" w:rsidRDefault="009423C3" w:rsidP="009423C3">
      <w:pPr>
        <w:pStyle w:val="NormalWeb"/>
        <w:shd w:val="clear" w:color="auto" w:fill="FFFFFF"/>
        <w:spacing w:before="0" w:beforeAutospacing="0" w:after="0" w:afterAutospacing="0"/>
      </w:pPr>
      <w:r w:rsidRPr="001F168A">
        <w:t>Honor loved ones with a free personalized card</w:t>
      </w:r>
    </w:p>
    <w:p w14:paraId="47F3C0CE" w14:textId="77777777" w:rsidR="009423C3" w:rsidRDefault="009423C3" w:rsidP="009423C3">
      <w:pPr>
        <w:pStyle w:val="NormalWeb"/>
        <w:shd w:val="clear" w:color="auto" w:fill="FFFFFF"/>
        <w:spacing w:before="0" w:beforeAutospacing="0" w:after="0" w:afterAutospacing="0"/>
      </w:pPr>
    </w:p>
    <w:p w14:paraId="6D3872D4" w14:textId="77777777" w:rsidR="009423C3" w:rsidRDefault="009423C3" w:rsidP="009423C3">
      <w:pPr>
        <w:pStyle w:val="NormalWeb"/>
        <w:shd w:val="clear" w:color="auto" w:fill="FFFFFF"/>
        <w:spacing w:before="0" w:beforeAutospacing="0" w:after="0" w:afterAutospacing="0"/>
      </w:pPr>
      <w:r>
        <w:t>Shine bright                        Empower people out of poverty for real. For Good     Give Now</w:t>
      </w:r>
    </w:p>
    <w:p w14:paraId="299A209C" w14:textId="77777777" w:rsidR="009423C3" w:rsidRDefault="009423C3" w:rsidP="009423C3">
      <w:pPr>
        <w:pStyle w:val="NormalWeb"/>
        <w:shd w:val="clear" w:color="auto" w:fill="FFFFFF"/>
        <w:spacing w:before="0" w:beforeAutospacing="0" w:after="0" w:afterAutospacing="0"/>
      </w:pPr>
    </w:p>
    <w:p w14:paraId="18E1C23D" w14:textId="77777777" w:rsidR="009423C3" w:rsidRDefault="009423C3" w:rsidP="009423C3">
      <w:pPr>
        <w:pStyle w:val="NormalWeb"/>
        <w:shd w:val="clear" w:color="auto" w:fill="FFFFFF"/>
        <w:spacing w:before="0" w:beforeAutospacing="0" w:after="0" w:afterAutospacing="0"/>
      </w:pPr>
      <w:r>
        <w:t>X One Time    X Monthly   X Yearly</w:t>
      </w:r>
    </w:p>
    <w:p w14:paraId="27E54F2A" w14:textId="77777777"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rsidRPr="00573217" w14:paraId="305DAD50" w14:textId="77777777" w:rsidTr="00297A87">
        <w:trPr>
          <w:trHeight w:val="548"/>
        </w:trPr>
        <w:tc>
          <w:tcPr>
            <w:tcW w:w="715" w:type="dxa"/>
          </w:tcPr>
          <w:p w14:paraId="231AD02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56B05676"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45F1D51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6988C69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14:paraId="3F379CFF"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14:paraId="538EAC11" w14:textId="77777777" w:rsidR="009423C3" w:rsidRPr="00186826" w:rsidRDefault="009423C3" w:rsidP="00297A87">
            <w:pPr>
              <w:pStyle w:val="p1"/>
              <w:shd w:val="clear" w:color="auto" w:fill="FFFFFF"/>
              <w:spacing w:before="0" w:beforeAutospacing="0" w:after="0" w:afterAutospacing="0"/>
              <w:jc w:val="center"/>
            </w:pPr>
            <w:r>
              <w:t>OR</w:t>
            </w:r>
          </w:p>
          <w:p w14:paraId="236BE251" w14:textId="77777777" w:rsidR="009423C3" w:rsidRPr="00573217" w:rsidRDefault="009423C3" w:rsidP="00297A87">
            <w:pPr>
              <w:spacing w:after="300"/>
              <w:rPr>
                <w:rFonts w:ascii="Times New Roman" w:hAnsi="Times New Roman" w:cs="Times New Roman"/>
                <w:sz w:val="24"/>
                <w:szCs w:val="24"/>
              </w:rPr>
            </w:pPr>
          </w:p>
        </w:tc>
        <w:tc>
          <w:tcPr>
            <w:tcW w:w="630" w:type="dxa"/>
          </w:tcPr>
          <w:p w14:paraId="7CD6049B" w14:textId="77777777" w:rsidR="009423C3" w:rsidRDefault="009423C3" w:rsidP="00297A87">
            <w:pPr>
              <w:pStyle w:val="p1"/>
              <w:shd w:val="clear" w:color="auto" w:fill="FFFFFF"/>
              <w:spacing w:before="0" w:beforeAutospacing="0" w:after="0" w:afterAutospacing="0"/>
              <w:jc w:val="center"/>
            </w:pPr>
            <w:r>
              <w:t>$</w:t>
            </w:r>
          </w:p>
        </w:tc>
        <w:tc>
          <w:tcPr>
            <w:tcW w:w="630" w:type="dxa"/>
          </w:tcPr>
          <w:p w14:paraId="397B9D94" w14:textId="77777777" w:rsidR="009423C3" w:rsidRDefault="009423C3" w:rsidP="00297A87">
            <w:pPr>
              <w:pStyle w:val="p1"/>
              <w:shd w:val="clear" w:color="auto" w:fill="FFFFFF"/>
              <w:spacing w:before="0" w:beforeAutospacing="0" w:after="0" w:afterAutospacing="0"/>
              <w:jc w:val="center"/>
            </w:pPr>
          </w:p>
        </w:tc>
        <w:tc>
          <w:tcPr>
            <w:tcW w:w="630" w:type="dxa"/>
          </w:tcPr>
          <w:p w14:paraId="56590690" w14:textId="77777777" w:rsidR="009423C3" w:rsidRDefault="009423C3" w:rsidP="00297A87">
            <w:pPr>
              <w:pStyle w:val="p1"/>
              <w:shd w:val="clear" w:color="auto" w:fill="FFFFFF"/>
              <w:spacing w:before="0" w:beforeAutospacing="0" w:after="0" w:afterAutospacing="0"/>
              <w:jc w:val="center"/>
            </w:pPr>
            <w:r>
              <w:t>GIVE NOW</w:t>
            </w:r>
          </w:p>
        </w:tc>
      </w:tr>
    </w:tbl>
    <w:p w14:paraId="14CE983A" w14:textId="77777777" w:rsidR="009423C3" w:rsidRDefault="009423C3" w:rsidP="009423C3">
      <w:pPr>
        <w:pStyle w:val="NormalWeb"/>
        <w:shd w:val="clear" w:color="auto" w:fill="FFFFFF"/>
        <w:spacing w:before="0" w:beforeAutospacing="0" w:after="0" w:afterAutospacing="0"/>
      </w:pPr>
    </w:p>
    <w:p w14:paraId="54B2AB75" w14:textId="77777777" w:rsidR="005E5F1B" w:rsidRPr="00655DBD" w:rsidRDefault="005E5F1B" w:rsidP="005E5F1B">
      <w:pPr>
        <w:pStyle w:val="Heading1"/>
        <w:shd w:val="clear" w:color="auto" w:fill="FFFFFF"/>
        <w:spacing w:before="0" w:beforeAutospacing="0" w:after="0" w:afterAutospacing="0"/>
        <w:rPr>
          <w:b w:val="0"/>
          <w:color w:val="333333"/>
          <w:sz w:val="24"/>
          <w:szCs w:val="24"/>
          <w:shd w:val="clear" w:color="auto" w:fill="FFFFFF"/>
        </w:rPr>
      </w:pPr>
      <w:r w:rsidRPr="00655DBD">
        <w:rPr>
          <w:b w:val="0"/>
          <w:color w:val="333333"/>
          <w:sz w:val="24"/>
          <w:szCs w:val="24"/>
          <w:shd w:val="clear" w:color="auto" w:fill="FFFFFF"/>
        </w:rPr>
        <w:t xml:space="preserve">Empower a farmer; liberate a community. Helping people get out of poverty is not choice; </w:t>
      </w:r>
      <w:proofErr w:type="spellStart"/>
      <w:r w:rsidRPr="00655DBD">
        <w:rPr>
          <w:b w:val="0"/>
          <w:color w:val="333333"/>
          <w:sz w:val="24"/>
          <w:szCs w:val="24"/>
          <w:shd w:val="clear" w:color="auto" w:fill="FFFFFF"/>
        </w:rPr>
        <w:t>it s</w:t>
      </w:r>
      <w:proofErr w:type="spellEnd"/>
      <w:r w:rsidRPr="00655DBD">
        <w:rPr>
          <w:b w:val="0"/>
          <w:color w:val="333333"/>
          <w:sz w:val="24"/>
          <w:szCs w:val="24"/>
          <w:shd w:val="clear" w:color="auto" w:fill="FFFFFF"/>
        </w:rPr>
        <w:t xml:space="preserve"> a necessity meant to guarantee the sustainability of our world. When you give to vulnerable communities, you’ll help farmers and children rise above poverty by ensuring access to clean water, good food and shelter.</w:t>
      </w:r>
    </w:p>
    <w:p w14:paraId="65687ECB" w14:textId="77777777" w:rsidR="005E5F1B" w:rsidRPr="00655DBD" w:rsidRDefault="005E5F1B" w:rsidP="005E5F1B">
      <w:pPr>
        <w:pStyle w:val="Heading3"/>
        <w:shd w:val="clear" w:color="auto" w:fill="FFFFFF"/>
        <w:spacing w:before="480" w:after="240"/>
        <w:rPr>
          <w:rFonts w:ascii="Times New Roman" w:hAnsi="Times New Roman" w:cs="Times New Roman"/>
          <w:color w:val="333333"/>
        </w:rPr>
      </w:pPr>
      <w:r w:rsidRPr="00655DBD">
        <w:rPr>
          <w:rFonts w:ascii="Times New Roman" w:hAnsi="Times New Roman" w:cs="Times New Roman"/>
          <w:bCs/>
          <w:color w:val="333333"/>
        </w:rPr>
        <w:t>Monthly donation is an efficient way to make a difference!</w:t>
      </w:r>
    </w:p>
    <w:p w14:paraId="74D52309" w14:textId="77777777" w:rsidR="005E5F1B" w:rsidRPr="00655DBD" w:rsidRDefault="005E5F1B" w:rsidP="005E5F1B">
      <w:pPr>
        <w:numPr>
          <w:ilvl w:val="0"/>
          <w:numId w:val="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55DBD">
        <w:rPr>
          <w:rStyle w:val="Strong"/>
          <w:rFonts w:ascii="Times New Roman" w:hAnsi="Times New Roman" w:cs="Times New Roman"/>
          <w:color w:val="333333"/>
          <w:sz w:val="24"/>
          <w:szCs w:val="24"/>
        </w:rPr>
        <w:t>Monthly giving is an easy and effective routine to help poor children and their communities.</w:t>
      </w:r>
      <w:r w:rsidRPr="00655DBD">
        <w:rPr>
          <w:rFonts w:ascii="Times New Roman" w:hAnsi="Times New Roman" w:cs="Times New Roman"/>
          <w:color w:val="333333"/>
          <w:sz w:val="24"/>
          <w:szCs w:val="24"/>
        </w:rPr>
        <w:t> Your donation will be prudently utilised wherever they’re needed the most, to fulfil the day and protect the tomorrow</w:t>
      </w:r>
      <w:r>
        <w:rPr>
          <w:rFonts w:ascii="Times New Roman" w:hAnsi="Times New Roman" w:cs="Times New Roman"/>
          <w:color w:val="333333"/>
          <w:sz w:val="24"/>
          <w:szCs w:val="24"/>
        </w:rPr>
        <w:t xml:space="preserve"> </w:t>
      </w:r>
      <w:r w:rsidRPr="00655DBD">
        <w:rPr>
          <w:rFonts w:ascii="Times New Roman" w:hAnsi="Times New Roman" w:cs="Times New Roman"/>
          <w:color w:val="333333"/>
          <w:sz w:val="24"/>
          <w:szCs w:val="24"/>
        </w:rPr>
        <w:t>of children in vulnerable farming communities.</w:t>
      </w:r>
    </w:p>
    <w:p w14:paraId="2FAE02B0" w14:textId="77777777" w:rsidR="005E5F1B" w:rsidRPr="00655DBD" w:rsidRDefault="005E5F1B" w:rsidP="005E5F1B">
      <w:pPr>
        <w:numPr>
          <w:ilvl w:val="0"/>
          <w:numId w:val="4"/>
        </w:numPr>
        <w:shd w:val="clear" w:color="auto" w:fill="FFFFFF"/>
        <w:spacing w:before="100" w:beforeAutospacing="1" w:after="100" w:afterAutospacing="1" w:line="240" w:lineRule="auto"/>
        <w:rPr>
          <w:rStyle w:val="Strong"/>
          <w:rFonts w:ascii="Times New Roman" w:hAnsi="Times New Roman" w:cs="Times New Roman"/>
          <w:b w:val="0"/>
          <w:bCs w:val="0"/>
          <w:color w:val="333333"/>
          <w:sz w:val="24"/>
          <w:szCs w:val="24"/>
        </w:rPr>
      </w:pPr>
      <w:r w:rsidRPr="00655DBD">
        <w:rPr>
          <w:rStyle w:val="Strong"/>
          <w:rFonts w:ascii="Times New Roman" w:hAnsi="Times New Roman" w:cs="Times New Roman"/>
          <w:color w:val="333333"/>
          <w:sz w:val="24"/>
          <w:szCs w:val="24"/>
        </w:rPr>
        <w:t>Hear success stories and read impact assessment about how your donation has helped to make a difference. </w:t>
      </w:r>
      <w:r w:rsidRPr="00655DBD">
        <w:rPr>
          <w:rStyle w:val="Strong"/>
          <w:rFonts w:ascii="Times New Roman" w:hAnsi="Times New Roman" w:cs="Times New Roman"/>
          <w:b w:val="0"/>
          <w:color w:val="333333"/>
          <w:sz w:val="24"/>
          <w:szCs w:val="24"/>
        </w:rPr>
        <w:t>Our periodic bulletins showcase wonderful stories of how little donations have helped change the fate of farming families; thus giving you a feel of fulfilm</w:t>
      </w:r>
      <w:r w:rsidR="002E672B">
        <w:rPr>
          <w:rStyle w:val="Strong"/>
          <w:rFonts w:ascii="Times New Roman" w:hAnsi="Times New Roman" w:cs="Times New Roman"/>
          <w:b w:val="0"/>
          <w:color w:val="333333"/>
          <w:sz w:val="24"/>
          <w:szCs w:val="24"/>
        </w:rPr>
        <w:t>ent and the desire to give more.</w:t>
      </w:r>
    </w:p>
    <w:p w14:paraId="41A9DB80" w14:textId="77777777" w:rsidR="009423C3" w:rsidRPr="00D93972" w:rsidDel="00FF7490" w:rsidRDefault="009423C3" w:rsidP="009423C3">
      <w:pPr>
        <w:pStyle w:val="Heading3"/>
        <w:shd w:val="clear" w:color="auto" w:fill="FFFFFF"/>
        <w:spacing w:before="480"/>
        <w:jc w:val="center"/>
        <w:rPr>
          <w:del w:id="226" w:author="Omotayo, Moshood Olanrewaju" w:date="2018-12-31T18:13:00Z"/>
          <w:rFonts w:ascii="Times New Roman" w:hAnsi="Times New Roman" w:cs="Times New Roman"/>
          <w:color w:val="333333"/>
        </w:rPr>
      </w:pPr>
      <w:del w:id="227" w:author="Omotayo, Moshood Olanrewaju" w:date="2018-12-31T18:13:00Z">
        <w:r w:rsidRPr="00D93972" w:rsidDel="00FF7490">
          <w:rPr>
            <w:rStyle w:val="Strong"/>
            <w:rFonts w:ascii="Times New Roman" w:hAnsi="Times New Roman" w:cs="Times New Roman"/>
            <w:color w:val="333333"/>
          </w:rPr>
          <w:delText>Gifts that Multiply</w:delText>
        </w:r>
      </w:del>
    </w:p>
    <w:p w14:paraId="2C5694DE" w14:textId="77777777" w:rsidR="009423C3" w:rsidRPr="00D93972" w:rsidDel="00FF7490" w:rsidRDefault="009423C3" w:rsidP="009423C3">
      <w:pPr>
        <w:pStyle w:val="p1"/>
        <w:shd w:val="clear" w:color="auto" w:fill="FFFFFF"/>
        <w:spacing w:before="0" w:beforeAutospacing="0" w:after="0" w:afterAutospacing="0"/>
        <w:jc w:val="center"/>
        <w:rPr>
          <w:del w:id="228" w:author="Omotayo, Moshood Olanrewaju" w:date="2018-12-31T18:13:00Z"/>
          <w:color w:val="333333"/>
        </w:rPr>
      </w:pPr>
      <w:del w:id="229" w:author="Omotayo, Moshood Olanrewaju" w:date="2018-12-31T18:13:00Z">
        <w:r w:rsidRPr="00D93972" w:rsidDel="00FF7490">
          <w:rPr>
            <w:color w:val="333333"/>
          </w:rPr>
          <w:delText>Power up your impact by giving gifts that multiply due to</w:delText>
        </w:r>
        <w:r w:rsidRPr="00D93972" w:rsidDel="00FF7490">
          <w:rPr>
            <w:rStyle w:val="apple-converted-space"/>
            <w:color w:val="333333"/>
          </w:rPr>
          <w:delText> government</w:delText>
        </w:r>
        <w:r w:rsidRPr="00D93972" w:rsidDel="00FF7490">
          <w:rPr>
            <w:color w:val="333333"/>
          </w:rPr>
          <w:delText xml:space="preserve"> grants and donation from generous corporations.</w:delText>
        </w:r>
      </w:del>
    </w:p>
    <w:p w14:paraId="1099DA8C" w14:textId="77777777" w:rsidR="009423C3" w:rsidDel="00FF7490" w:rsidRDefault="009423C3" w:rsidP="009423C3">
      <w:pPr>
        <w:shd w:val="clear" w:color="auto" w:fill="FFFFFF"/>
        <w:spacing w:before="100" w:beforeAutospacing="1" w:after="100" w:afterAutospacing="1" w:line="240" w:lineRule="auto"/>
        <w:rPr>
          <w:del w:id="230" w:author="Omotayo, Moshood Olanrewaju" w:date="2018-12-31T18:13:00Z"/>
          <w:rFonts w:ascii="Times New Roman" w:hAnsi="Times New Roman" w:cs="Times New Roman"/>
          <w:color w:val="333333"/>
          <w:sz w:val="24"/>
          <w:szCs w:val="24"/>
        </w:rPr>
      </w:pPr>
      <w:del w:id="231" w:author="Omotayo, Moshood Olanrewaju" w:date="2018-12-31T18:13:00Z">
        <w:r w:rsidDel="00FF7490">
          <w:rPr>
            <w:rFonts w:ascii="Times New Roman" w:hAnsi="Times New Roman" w:cs="Times New Roman"/>
            <w:color w:val="333333"/>
            <w:sz w:val="24"/>
            <w:szCs w:val="24"/>
          </w:rPr>
          <w:delText xml:space="preserve">                                                            GIVE NOW</w:delText>
        </w:r>
      </w:del>
    </w:p>
    <w:p w14:paraId="7961F4CA" w14:textId="77777777" w:rsidR="00902FDE" w:rsidRPr="00655DBD" w:rsidDel="00FF7490" w:rsidRDefault="00902FDE" w:rsidP="00902FDE">
      <w:pPr>
        <w:pStyle w:val="NormalWeb"/>
        <w:rPr>
          <w:del w:id="232" w:author="Omotayo, Moshood Olanrewaju" w:date="2018-12-31T18:13:00Z"/>
        </w:rPr>
      </w:pPr>
      <w:del w:id="233" w:author="Omotayo, Moshood Olanrewaju" w:date="2018-12-31T18:13:00Z">
        <w:r w:rsidRPr="00655DBD" w:rsidDel="00FF7490">
          <w:delText>Millions of people across East Africa are experiencing chronic hunger as a result of famine caused by conflict, recurrent extreme d</w:delText>
        </w:r>
        <w:r w:rsidR="0044764B" w:rsidDel="00FF7490">
          <w:delText>rought, and high food prices</w:delText>
        </w:r>
        <w:r w:rsidRPr="00655DBD" w:rsidDel="00FF7490">
          <w:delText>. Over 800,000 people are internally and externally displaced due to violence in south Ethiopia since the beginning of 2018 and are in desperate need of support. About 22 million people in East African Countries especially South Sudan, Somalia, and Ethiopia are equally facing high levels of food insecurity. 9 million children are in need of nutrition assistance in these countries.</w:delText>
        </w:r>
      </w:del>
    </w:p>
    <w:p w14:paraId="3DF8D19C" w14:textId="77777777" w:rsidR="00902FDE" w:rsidRPr="00655DBD" w:rsidDel="00FF7490" w:rsidRDefault="00902FDE" w:rsidP="00902FDE">
      <w:pPr>
        <w:pStyle w:val="NormalWeb"/>
        <w:rPr>
          <w:del w:id="234" w:author="Omotayo, Moshood Olanrewaju" w:date="2018-12-31T18:13:00Z"/>
        </w:rPr>
      </w:pPr>
      <w:del w:id="235" w:author="Omotayo, Moshood Olanrewaju" w:date="2018-12-31T18:13:00Z">
        <w:r w:rsidRPr="00655DBD" w:rsidDel="00FF7490">
          <w:delText>Recurring East Africa droughts make it difficult for farmers and herders to produce crops and feed livestock. Seasonal rainfall has been above average in some places, and excessive amounts of rain falling on drought-stricken land have resulted in flash floods, killing more than 300 people and washing away crops and shelters.</w:delText>
        </w:r>
      </w:del>
    </w:p>
    <w:p w14:paraId="0D8E1AA0" w14:textId="77777777" w:rsidR="00902FDE" w:rsidRPr="00655DBD" w:rsidDel="00FF7490" w:rsidRDefault="00902FDE" w:rsidP="00902FDE">
      <w:pPr>
        <w:pStyle w:val="NormalWeb"/>
        <w:rPr>
          <w:del w:id="236" w:author="Omotayo, Moshood Olanrewaju" w:date="2018-12-31T18:13:00Z"/>
        </w:rPr>
      </w:pPr>
      <w:del w:id="237" w:author="Omotayo, Moshood Olanrewaju" w:date="2018-12-31T18:13:00Z">
        <w:r w:rsidRPr="00655DBD" w:rsidDel="00FF7490">
          <w:delText>Children are the worst affected, with their health and development drastically impacted. More than 15 million children in Ethiopia, Kenya, South Sudan, and Somalia are struggling to get enough to eat. Floods are increasing the risk of cholera and other water-related diseases among people with temporary shelter and poor sanitation.</w:delText>
        </w:r>
      </w:del>
    </w:p>
    <w:p w14:paraId="1FA03482" w14:textId="77777777" w:rsidR="00902FDE" w:rsidRPr="00655DBD" w:rsidDel="00FF7490" w:rsidRDefault="00902FDE" w:rsidP="003A241A">
      <w:pPr>
        <w:pStyle w:val="Heading2"/>
        <w:rPr>
          <w:del w:id="238" w:author="Omotayo, Moshood Olanrewaju" w:date="2018-12-31T18:13:00Z"/>
          <w:rFonts w:ascii="Times New Roman" w:hAnsi="Times New Roman" w:cs="Times New Roman"/>
          <w:color w:val="auto"/>
          <w:sz w:val="24"/>
          <w:szCs w:val="24"/>
        </w:rPr>
      </w:pPr>
      <w:del w:id="239" w:author="Omotayo, Moshood Olanrewaju" w:date="2018-12-31T18:13:00Z">
        <w:r w:rsidRPr="00655DBD" w:rsidDel="00FF7490">
          <w:rPr>
            <w:rFonts w:ascii="Times New Roman" w:hAnsi="Times New Roman" w:cs="Times New Roman"/>
            <w:color w:val="auto"/>
            <w:sz w:val="24"/>
            <w:szCs w:val="24"/>
          </w:rPr>
          <w:delText>Extreme hunger. Drought. Conflict. Help children and families in East Africa.</w:delText>
        </w:r>
      </w:del>
    </w:p>
    <w:p w14:paraId="600B2489" w14:textId="77777777" w:rsidR="009423C3" w:rsidRDefault="009423C3" w:rsidP="009423C3">
      <w:pPr>
        <w:shd w:val="clear" w:color="auto" w:fill="FFFFFF"/>
        <w:spacing w:before="100" w:beforeAutospacing="1" w:after="100" w:afterAutospacing="1" w:line="240" w:lineRule="auto"/>
        <w:rPr>
          <w:rFonts w:ascii="Times New Roman" w:hAnsi="Times New Roman" w:cs="Times New Roman"/>
          <w:color w:val="333333"/>
          <w:sz w:val="24"/>
          <w:szCs w:val="24"/>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14:paraId="1171BCE1" w14:textId="77777777" w:rsidTr="00297A87">
        <w:trPr>
          <w:trHeight w:val="548"/>
        </w:trPr>
        <w:tc>
          <w:tcPr>
            <w:tcW w:w="715" w:type="dxa"/>
          </w:tcPr>
          <w:p w14:paraId="26857649"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6917922D"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484FC96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37ED3979"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14:paraId="22C2A961"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14:paraId="20E8C096" w14:textId="77777777" w:rsidR="009423C3" w:rsidRPr="00186826" w:rsidRDefault="009423C3" w:rsidP="00297A87">
            <w:pPr>
              <w:pStyle w:val="p1"/>
              <w:shd w:val="clear" w:color="auto" w:fill="FFFFFF"/>
              <w:spacing w:before="0" w:beforeAutospacing="0" w:after="0" w:afterAutospacing="0"/>
              <w:jc w:val="center"/>
            </w:pPr>
            <w:r>
              <w:t>OR</w:t>
            </w:r>
          </w:p>
          <w:p w14:paraId="1C3105DF" w14:textId="77777777" w:rsidR="009423C3" w:rsidRPr="00573217" w:rsidRDefault="009423C3" w:rsidP="00297A87">
            <w:pPr>
              <w:spacing w:after="300"/>
              <w:rPr>
                <w:rFonts w:ascii="Times New Roman" w:hAnsi="Times New Roman" w:cs="Times New Roman"/>
                <w:sz w:val="24"/>
                <w:szCs w:val="24"/>
              </w:rPr>
            </w:pPr>
          </w:p>
        </w:tc>
        <w:tc>
          <w:tcPr>
            <w:tcW w:w="630" w:type="dxa"/>
          </w:tcPr>
          <w:p w14:paraId="1FBB0B83" w14:textId="77777777" w:rsidR="009423C3" w:rsidRDefault="009423C3" w:rsidP="00297A87">
            <w:pPr>
              <w:pStyle w:val="p1"/>
              <w:shd w:val="clear" w:color="auto" w:fill="FFFFFF"/>
              <w:spacing w:before="0" w:beforeAutospacing="0" w:after="0" w:afterAutospacing="0"/>
              <w:jc w:val="center"/>
            </w:pPr>
            <w:r>
              <w:t>$</w:t>
            </w:r>
          </w:p>
        </w:tc>
        <w:tc>
          <w:tcPr>
            <w:tcW w:w="630" w:type="dxa"/>
          </w:tcPr>
          <w:p w14:paraId="65B56FB6" w14:textId="77777777" w:rsidR="009423C3" w:rsidRDefault="009423C3" w:rsidP="00297A87">
            <w:pPr>
              <w:pStyle w:val="p1"/>
              <w:shd w:val="clear" w:color="auto" w:fill="FFFFFF"/>
              <w:spacing w:before="0" w:beforeAutospacing="0" w:after="0" w:afterAutospacing="0"/>
              <w:jc w:val="center"/>
            </w:pPr>
          </w:p>
        </w:tc>
        <w:tc>
          <w:tcPr>
            <w:tcW w:w="630" w:type="dxa"/>
          </w:tcPr>
          <w:p w14:paraId="7C8B921F" w14:textId="77777777" w:rsidR="009423C3" w:rsidRDefault="009423C3" w:rsidP="00297A87">
            <w:pPr>
              <w:pStyle w:val="p1"/>
              <w:shd w:val="clear" w:color="auto" w:fill="FFFFFF"/>
              <w:spacing w:before="0" w:beforeAutospacing="0" w:after="0" w:afterAutospacing="0"/>
              <w:jc w:val="center"/>
            </w:pPr>
            <w:r>
              <w:t>GIVE NOW</w:t>
            </w:r>
          </w:p>
        </w:tc>
      </w:tr>
    </w:tbl>
    <w:p w14:paraId="5367C2E7" w14:textId="77777777" w:rsidR="009423C3" w:rsidRDefault="009423C3" w:rsidP="009423C3">
      <w:pPr>
        <w:shd w:val="clear" w:color="auto" w:fill="FFFFFF"/>
        <w:spacing w:after="300" w:line="240" w:lineRule="auto"/>
        <w:rPr>
          <w:rFonts w:ascii="Times New Roman" w:hAnsi="Times New Roman" w:cs="Times New Roman"/>
          <w:sz w:val="24"/>
          <w:szCs w:val="24"/>
        </w:rPr>
      </w:pPr>
    </w:p>
    <w:p w14:paraId="4EACF67A" w14:textId="77777777" w:rsidR="00477052" w:rsidRPr="00403B41" w:rsidRDefault="00403B41" w:rsidP="009423C3">
      <w:pPr>
        <w:pStyle w:val="NormalWeb"/>
        <w:shd w:val="clear" w:color="auto" w:fill="FFFFFF"/>
        <w:spacing w:before="0" w:beforeAutospacing="0" w:after="0" w:afterAutospacing="0"/>
        <w:rPr>
          <w:b/>
          <w:color w:val="333333"/>
        </w:rPr>
      </w:pPr>
      <w:r w:rsidRPr="00403B41">
        <w:rPr>
          <w:b/>
          <w:color w:val="333333"/>
        </w:rPr>
        <w:t>RECEIVED ALERT</w:t>
      </w:r>
    </w:p>
    <w:p w14:paraId="5C788900" w14:textId="77777777" w:rsidR="00477052" w:rsidRDefault="00477052" w:rsidP="009423C3">
      <w:pPr>
        <w:pStyle w:val="NormalWeb"/>
        <w:shd w:val="clear" w:color="auto" w:fill="FFFFFF"/>
        <w:spacing w:before="0" w:beforeAutospacing="0" w:after="0" w:afterAutospacing="0"/>
        <w:rPr>
          <w:color w:val="333333"/>
        </w:rPr>
      </w:pPr>
    </w:p>
    <w:p w14:paraId="172CA74F" w14:textId="77777777" w:rsidR="00477052" w:rsidRDefault="00477052" w:rsidP="009423C3">
      <w:pPr>
        <w:pStyle w:val="NormalWeb"/>
        <w:shd w:val="clear" w:color="auto" w:fill="FFFFFF"/>
        <w:spacing w:before="0" w:beforeAutospacing="0" w:after="0" w:afterAutospacing="0"/>
        <w:rPr>
          <w:color w:val="333333"/>
        </w:rPr>
      </w:pPr>
    </w:p>
    <w:tbl>
      <w:tblPr>
        <w:tblStyle w:val="TableGrid"/>
        <w:tblW w:w="0" w:type="auto"/>
        <w:tblLook w:val="04A0" w:firstRow="1" w:lastRow="0" w:firstColumn="1" w:lastColumn="0" w:noHBand="0" w:noVBand="1"/>
      </w:tblPr>
      <w:tblGrid>
        <w:gridCol w:w="3340"/>
        <w:gridCol w:w="2838"/>
        <w:gridCol w:w="2838"/>
      </w:tblGrid>
      <w:tr w:rsidR="00477052" w14:paraId="5B098DEC" w14:textId="77777777" w:rsidTr="00477052">
        <w:tc>
          <w:tcPr>
            <w:tcW w:w="3340" w:type="dxa"/>
          </w:tcPr>
          <w:p w14:paraId="271B412A" w14:textId="77777777" w:rsidR="00477052" w:rsidRDefault="00477052" w:rsidP="009423C3">
            <w:pPr>
              <w:pStyle w:val="NormalWeb"/>
              <w:spacing w:before="0" w:beforeAutospacing="0" w:after="0" w:afterAutospacing="0"/>
              <w:rPr>
                <w:color w:val="333333"/>
              </w:rPr>
            </w:pPr>
            <w:r>
              <w:rPr>
                <w:color w:val="333333"/>
              </w:rPr>
              <w:t>Email address</w:t>
            </w:r>
          </w:p>
        </w:tc>
        <w:tc>
          <w:tcPr>
            <w:tcW w:w="2838" w:type="dxa"/>
          </w:tcPr>
          <w:p w14:paraId="5B9FBC53" w14:textId="77777777" w:rsidR="00477052" w:rsidRDefault="00477052" w:rsidP="009423C3">
            <w:pPr>
              <w:pStyle w:val="NormalWeb"/>
              <w:spacing w:before="0" w:beforeAutospacing="0" w:after="0" w:afterAutospacing="0"/>
              <w:rPr>
                <w:color w:val="333333"/>
              </w:rPr>
            </w:pPr>
            <w:r>
              <w:rPr>
                <w:color w:val="333333"/>
              </w:rPr>
              <w:t>Telephone Number</w:t>
            </w:r>
          </w:p>
        </w:tc>
        <w:tc>
          <w:tcPr>
            <w:tcW w:w="2838" w:type="dxa"/>
          </w:tcPr>
          <w:p w14:paraId="1A08B4B7" w14:textId="77777777" w:rsidR="00477052" w:rsidRDefault="00477052" w:rsidP="009423C3">
            <w:pPr>
              <w:pStyle w:val="NormalWeb"/>
              <w:spacing w:before="0" w:beforeAutospacing="0" w:after="0" w:afterAutospacing="0"/>
              <w:rPr>
                <w:color w:val="333333"/>
              </w:rPr>
            </w:pPr>
            <w:r>
              <w:rPr>
                <w:color w:val="333333"/>
              </w:rPr>
              <w:t>Signup</w:t>
            </w:r>
          </w:p>
        </w:tc>
      </w:tr>
    </w:tbl>
    <w:p w14:paraId="18966E7A" w14:textId="77777777" w:rsidR="00477052" w:rsidRDefault="00477052" w:rsidP="009423C3">
      <w:pPr>
        <w:pStyle w:val="NormalWeb"/>
        <w:shd w:val="clear" w:color="auto" w:fill="FFFFFF"/>
        <w:spacing w:before="0" w:beforeAutospacing="0" w:after="0" w:afterAutospacing="0"/>
        <w:rPr>
          <w:color w:val="333333"/>
        </w:rPr>
      </w:pPr>
    </w:p>
    <w:p w14:paraId="5E190CB2" w14:textId="77777777" w:rsidR="00DC5700" w:rsidRPr="00403B41" w:rsidRDefault="00DC5700" w:rsidP="00DC5700">
      <w:pPr>
        <w:pStyle w:val="Heading6"/>
        <w:keepNext w:val="0"/>
        <w:keepLines w:val="0"/>
        <w:shd w:val="clear" w:color="auto" w:fill="FFFFFF"/>
        <w:spacing w:before="24" w:after="60" w:line="240" w:lineRule="auto"/>
        <w:rPr>
          <w:rFonts w:ascii="Times New Roman" w:hAnsi="Times New Roman" w:cs="Times New Roman"/>
          <w:b/>
          <w:color w:val="auto"/>
          <w:sz w:val="24"/>
          <w:szCs w:val="24"/>
        </w:rPr>
      </w:pPr>
      <w:r w:rsidRPr="00403B41">
        <w:rPr>
          <w:rFonts w:ascii="Times New Roman" w:hAnsi="Times New Roman" w:cs="Times New Roman"/>
          <w:b/>
          <w:color w:val="auto"/>
          <w:sz w:val="24"/>
          <w:szCs w:val="24"/>
        </w:rPr>
        <w:t>REAL ESTATE.</w:t>
      </w:r>
    </w:p>
    <w:p w14:paraId="0208E25B" w14:textId="77777777" w:rsidR="00DC5700" w:rsidRDefault="00DC5700" w:rsidP="00DC5700">
      <w:pPr>
        <w:shd w:val="clear" w:color="auto" w:fill="FFFFFF"/>
        <w:rPr>
          <w:rFonts w:ascii="Times New Roman" w:hAnsi="Times New Roman" w:cs="Times New Roman"/>
          <w:color w:val="000000"/>
        </w:rPr>
      </w:pPr>
      <w:r w:rsidRPr="00DC5700">
        <w:rPr>
          <w:rFonts w:ascii="Times New Roman" w:hAnsi="Times New Roman" w:cs="Times New Roman"/>
          <w:color w:val="000000"/>
        </w:rPr>
        <w:t xml:space="preserve">Gifts of real estate may be accepted by </w:t>
      </w:r>
      <w:r>
        <w:rPr>
          <w:rFonts w:ascii="Times New Roman" w:hAnsi="Times New Roman" w:cs="Times New Roman"/>
          <w:color w:val="000000"/>
        </w:rPr>
        <w:t>Feeding The World Inc</w:t>
      </w:r>
      <w:r w:rsidRPr="00DC5700">
        <w:rPr>
          <w:rFonts w:ascii="Times New Roman" w:hAnsi="Times New Roman" w:cs="Times New Roman"/>
          <w:color w:val="000000"/>
        </w:rPr>
        <w:t xml:space="preserve">. </w:t>
      </w:r>
      <w:r w:rsidR="009937AF">
        <w:rPr>
          <w:rFonts w:ascii="Times New Roman" w:hAnsi="Times New Roman" w:cs="Times New Roman"/>
          <w:color w:val="000000"/>
        </w:rPr>
        <w:t>Feeding</w:t>
      </w:r>
      <w:r>
        <w:rPr>
          <w:rFonts w:ascii="Times New Roman" w:hAnsi="Times New Roman" w:cs="Times New Roman"/>
          <w:color w:val="000000"/>
        </w:rPr>
        <w:t xml:space="preserve"> The World Inc</w:t>
      </w:r>
      <w:r w:rsidRPr="00DC5700">
        <w:rPr>
          <w:rFonts w:ascii="Times New Roman" w:hAnsi="Times New Roman" w:cs="Times New Roman"/>
          <w:color w:val="000000"/>
        </w:rPr>
        <w:t xml:space="preserve"> review of gifts of real estate shall include, but not be limited to, legality, title, encumbrances, liens, mortgages, easements, restrictions, and environmental issues. Until the real estate or property is sold and proceeds are deposited into the </w:t>
      </w:r>
      <w:r>
        <w:rPr>
          <w:rFonts w:ascii="Times New Roman" w:hAnsi="Times New Roman" w:cs="Times New Roman"/>
          <w:color w:val="000000"/>
        </w:rPr>
        <w:t xml:space="preserve">Feeding The World </w:t>
      </w:r>
      <w:r w:rsidR="00676757">
        <w:rPr>
          <w:rFonts w:ascii="Times New Roman" w:hAnsi="Times New Roman" w:cs="Times New Roman"/>
          <w:color w:val="000000"/>
        </w:rPr>
        <w:t>Inc.’s</w:t>
      </w:r>
      <w:r w:rsidRPr="00DC5700">
        <w:rPr>
          <w:rFonts w:ascii="Times New Roman" w:hAnsi="Times New Roman" w:cs="Times New Roman"/>
          <w:color w:val="000000"/>
        </w:rPr>
        <w:t xml:space="preserve"> account, all legal obligations related to ownership of the real estate such as taxes, insurance, utilities and security shall remain with the donor.</w:t>
      </w:r>
    </w:p>
    <w:p w14:paraId="29E080CC" w14:textId="77777777" w:rsidR="00DA4BBD" w:rsidRPr="00DA4BBD" w:rsidRDefault="00DA4BBD" w:rsidP="00DA4BBD">
      <w:pPr>
        <w:pStyle w:val="Heading6"/>
        <w:keepNext w:val="0"/>
        <w:keepLines w:val="0"/>
        <w:shd w:val="clear" w:color="auto" w:fill="FFFFFF"/>
        <w:spacing w:before="24" w:after="60" w:line="240" w:lineRule="auto"/>
        <w:rPr>
          <w:rFonts w:ascii="Times New Roman" w:hAnsi="Times New Roman" w:cs="Times New Roman"/>
          <w:color w:val="auto"/>
          <w:sz w:val="24"/>
          <w:szCs w:val="24"/>
        </w:rPr>
      </w:pPr>
      <w:r w:rsidRPr="00DA4BBD">
        <w:rPr>
          <w:rFonts w:ascii="Times New Roman" w:hAnsi="Times New Roman" w:cs="Times New Roman"/>
          <w:color w:val="auto"/>
          <w:sz w:val="24"/>
          <w:szCs w:val="24"/>
        </w:rPr>
        <w:t>MARKETABLE SECURITIES.</w:t>
      </w:r>
    </w:p>
    <w:p w14:paraId="24B9CD62" w14:textId="77777777" w:rsidR="00DA4BBD" w:rsidRPr="00DA4BBD" w:rsidRDefault="00DA4BBD" w:rsidP="00447A0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Feeding</w:t>
      </w:r>
      <w:r w:rsidRPr="00DA4BBD">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World </w:t>
      </w:r>
      <w:r w:rsidR="00447A08">
        <w:rPr>
          <w:rFonts w:ascii="Times New Roman" w:hAnsi="Times New Roman" w:cs="Times New Roman"/>
          <w:color w:val="000000"/>
          <w:sz w:val="24"/>
          <w:szCs w:val="24"/>
        </w:rPr>
        <w:t>Inc.</w:t>
      </w:r>
      <w:r w:rsidR="00447A08" w:rsidRPr="00DA4BBD">
        <w:rPr>
          <w:rFonts w:ascii="Times New Roman" w:hAnsi="Times New Roman" w:cs="Times New Roman"/>
          <w:color w:val="000000"/>
          <w:sz w:val="24"/>
          <w:szCs w:val="24"/>
        </w:rPr>
        <w:t xml:space="preserve"> Will</w:t>
      </w:r>
      <w:r w:rsidRPr="00DA4BBD">
        <w:rPr>
          <w:rFonts w:ascii="Times New Roman" w:hAnsi="Times New Roman" w:cs="Times New Roman"/>
          <w:color w:val="000000"/>
          <w:sz w:val="24"/>
          <w:szCs w:val="24"/>
        </w:rPr>
        <w:t xml:space="preserve"> accept gifts of publicly traded securities, stocks and bonds. S</w:t>
      </w:r>
      <w:r w:rsidR="00447A08">
        <w:rPr>
          <w:rFonts w:ascii="Times New Roman" w:hAnsi="Times New Roman" w:cs="Times New Roman"/>
          <w:color w:val="000000"/>
          <w:sz w:val="24"/>
          <w:szCs w:val="24"/>
        </w:rPr>
        <w:t>tock</w:t>
      </w:r>
      <w:r w:rsidRPr="00DA4BBD">
        <w:rPr>
          <w:rFonts w:ascii="Times New Roman" w:hAnsi="Times New Roman" w:cs="Times New Roman"/>
          <w:color w:val="000000"/>
          <w:sz w:val="24"/>
          <w:szCs w:val="24"/>
        </w:rPr>
        <w:t xml:space="preserve"> with </w:t>
      </w:r>
      <w:r w:rsidR="00447A08">
        <w:rPr>
          <w:rFonts w:ascii="Times New Roman" w:hAnsi="Times New Roman" w:cs="Times New Roman"/>
          <w:color w:val="000000"/>
          <w:sz w:val="24"/>
          <w:szCs w:val="24"/>
        </w:rPr>
        <w:t>a brokerage firm may be</w:t>
      </w:r>
      <w:r w:rsidRPr="00DA4BBD">
        <w:rPr>
          <w:rFonts w:ascii="Times New Roman" w:hAnsi="Times New Roman" w:cs="Times New Roman"/>
          <w:color w:val="000000"/>
          <w:sz w:val="24"/>
          <w:szCs w:val="24"/>
        </w:rPr>
        <w:t xml:space="preserve"> transferred to </w:t>
      </w:r>
      <w:r w:rsidR="00447A08">
        <w:rPr>
          <w:rFonts w:ascii="Times New Roman" w:hAnsi="Times New Roman" w:cs="Times New Roman"/>
          <w:color w:val="000000"/>
          <w:sz w:val="24"/>
          <w:szCs w:val="24"/>
        </w:rPr>
        <w:t xml:space="preserve">Feeding </w:t>
      </w:r>
      <w:proofErr w:type="gramStart"/>
      <w:r w:rsidR="00447A08">
        <w:rPr>
          <w:rFonts w:ascii="Times New Roman" w:hAnsi="Times New Roman" w:cs="Times New Roman"/>
          <w:color w:val="000000"/>
          <w:sz w:val="24"/>
          <w:szCs w:val="24"/>
        </w:rPr>
        <w:t>The</w:t>
      </w:r>
      <w:proofErr w:type="gramEnd"/>
      <w:r w:rsidR="00447A08">
        <w:rPr>
          <w:rFonts w:ascii="Times New Roman" w:hAnsi="Times New Roman" w:cs="Times New Roman"/>
          <w:color w:val="000000"/>
          <w:sz w:val="24"/>
          <w:szCs w:val="24"/>
        </w:rPr>
        <w:t xml:space="preserve"> World</w:t>
      </w:r>
      <w:r w:rsidRPr="00DA4BBD">
        <w:rPr>
          <w:rFonts w:ascii="Times New Roman" w:hAnsi="Times New Roman" w:cs="Times New Roman"/>
          <w:color w:val="000000"/>
          <w:sz w:val="24"/>
          <w:szCs w:val="24"/>
        </w:rPr>
        <w:t xml:space="preserve">’s brokerage account by first calling our Relationship Development staff at </w:t>
      </w:r>
      <w:r w:rsidR="00447A08" w:rsidRPr="006C10A2">
        <w:rPr>
          <w:rFonts w:ascii="Times New Roman" w:eastAsia="Times New Roman" w:hAnsi="Times New Roman"/>
          <w:color w:val="000000"/>
          <w:sz w:val="24"/>
          <w:szCs w:val="24"/>
        </w:rPr>
        <w:t>+1 607 882 3492</w:t>
      </w:r>
      <w:r w:rsidR="00447A08">
        <w:rPr>
          <w:rFonts w:ascii="Times New Roman" w:eastAsia="Times New Roman" w:hAnsi="Times New Roman"/>
          <w:color w:val="000000"/>
          <w:sz w:val="24"/>
          <w:szCs w:val="24"/>
        </w:rPr>
        <w:t xml:space="preserve"> </w:t>
      </w:r>
      <w:r w:rsidRPr="00DA4BBD">
        <w:rPr>
          <w:rFonts w:ascii="Times New Roman" w:hAnsi="Times New Roman" w:cs="Times New Roman"/>
          <w:color w:val="000000"/>
          <w:sz w:val="24"/>
          <w:szCs w:val="24"/>
        </w:rPr>
        <w:t xml:space="preserve">in order to receive specific instructions for such a transfer. To donate stock that is held in certificate form, </w:t>
      </w:r>
      <w:r w:rsidR="00447A08">
        <w:rPr>
          <w:rFonts w:ascii="Times New Roman" w:hAnsi="Times New Roman" w:cs="Times New Roman"/>
          <w:color w:val="000000"/>
          <w:sz w:val="24"/>
          <w:szCs w:val="24"/>
        </w:rPr>
        <w:t>Feeding The World Inc.</w:t>
      </w:r>
      <w:r w:rsidRPr="00DA4BBD">
        <w:rPr>
          <w:rFonts w:ascii="Times New Roman" w:hAnsi="Times New Roman" w:cs="Times New Roman"/>
          <w:color w:val="000000"/>
          <w:sz w:val="24"/>
          <w:szCs w:val="24"/>
        </w:rPr>
        <w:t xml:space="preserve"> must be notified in advance so that specific instructions can be provided to the donor.</w:t>
      </w:r>
    </w:p>
    <w:p w14:paraId="0708E6B9" w14:textId="77777777" w:rsidR="00DA4BBD" w:rsidRPr="00DC5700" w:rsidRDefault="00DA4BBD" w:rsidP="00DC5700">
      <w:pPr>
        <w:shd w:val="clear" w:color="auto" w:fill="FFFFFF"/>
        <w:rPr>
          <w:rFonts w:ascii="Times New Roman" w:hAnsi="Times New Roman" w:cs="Times New Roman"/>
          <w:color w:val="000000"/>
          <w:sz w:val="24"/>
          <w:szCs w:val="24"/>
        </w:rPr>
      </w:pPr>
    </w:p>
    <w:p w14:paraId="7B87EA92"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NEXT STEPS</w:t>
      </w:r>
    </w:p>
    <w:p w14:paraId="283ED90E"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Contact Dr </w:t>
      </w:r>
      <w:proofErr w:type="spellStart"/>
      <w:r w:rsidRPr="00172166">
        <w:rPr>
          <w:rFonts w:ascii="Times New Roman" w:eastAsia="Times New Roman" w:hAnsi="Times New Roman" w:cs="Times New Roman"/>
          <w:color w:val="26282A"/>
          <w:sz w:val="24"/>
          <w:szCs w:val="24"/>
          <w:lang w:eastAsia="en-GB"/>
        </w:rPr>
        <w:t>Moshood</w:t>
      </w:r>
      <w:proofErr w:type="spellEnd"/>
      <w:r w:rsidRPr="00172166">
        <w:rPr>
          <w:rFonts w:ascii="Times New Roman" w:eastAsia="Times New Roman" w:hAnsi="Times New Roman" w:cs="Times New Roman"/>
          <w:color w:val="26282A"/>
          <w:sz w:val="24"/>
          <w:szCs w:val="24"/>
          <w:lang w:eastAsia="en-GB"/>
        </w:rPr>
        <w:t xml:space="preserve"> Olanrewaju </w:t>
      </w:r>
      <w:proofErr w:type="spellStart"/>
      <w:r w:rsidRPr="00172166">
        <w:rPr>
          <w:rFonts w:ascii="Times New Roman" w:eastAsia="Times New Roman" w:hAnsi="Times New Roman" w:cs="Times New Roman"/>
          <w:color w:val="26282A"/>
          <w:sz w:val="24"/>
          <w:szCs w:val="24"/>
          <w:lang w:eastAsia="en-GB"/>
        </w:rPr>
        <w:t>Omotayo</w:t>
      </w:r>
      <w:proofErr w:type="spellEnd"/>
      <w:r w:rsidRPr="00172166">
        <w:rPr>
          <w:rFonts w:ascii="Times New Roman" w:eastAsia="Times New Roman" w:hAnsi="Times New Roman" w:cs="Times New Roman"/>
          <w:color w:val="26282A"/>
          <w:sz w:val="24"/>
          <w:szCs w:val="24"/>
          <w:lang w:eastAsia="en-GB"/>
        </w:rPr>
        <w:t xml:space="preserve"> or feedingtheworld@yahoo.com to discuss the possibility of giving real estate to Feeding The World Inc.</w:t>
      </w:r>
    </w:p>
    <w:p w14:paraId="0E19A4DD"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Seek the advice of your financial or legal advisor to make sure this gift fits your goals.</w:t>
      </w:r>
    </w:p>
    <w:p w14:paraId="08D65D4C"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If you include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 your plans, please use our legal name and Federal Tax ID.</w:t>
      </w:r>
    </w:p>
    <w:p w14:paraId="22C5EA21"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Legal Name: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Inc.</w:t>
      </w:r>
    </w:p>
    <w:p w14:paraId="1DB3AC56"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Address: 49 Franklin Street, Somerville, MA 02145</w:t>
      </w:r>
    </w:p>
    <w:p w14:paraId="10E72980"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14:paraId="0F2FC734" w14:textId="77777777" w:rsid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Federal Tax ID Number: </w:t>
      </w:r>
    </w:p>
    <w:p w14:paraId="36F9D61B" w14:textId="77777777" w:rsidR="00FC3EBF" w:rsidRDefault="00FC3EBF" w:rsidP="00172166">
      <w:pPr>
        <w:shd w:val="clear" w:color="auto" w:fill="FFFFFF"/>
        <w:spacing w:after="0" w:line="240" w:lineRule="auto"/>
        <w:rPr>
          <w:rFonts w:ascii="Times New Roman" w:eastAsia="Times New Roman" w:hAnsi="Times New Roman" w:cs="Times New Roman"/>
          <w:color w:val="26282A"/>
          <w:sz w:val="24"/>
          <w:szCs w:val="24"/>
          <w:lang w:eastAsia="en-GB"/>
        </w:rPr>
      </w:pPr>
    </w:p>
    <w:p w14:paraId="299796D6" w14:textId="77777777" w:rsidR="00FC3EBF" w:rsidRPr="00597DD8" w:rsidRDefault="00FC3EBF" w:rsidP="00FC3EBF">
      <w:pPr>
        <w:shd w:val="clear" w:color="auto" w:fill="FFFFFF"/>
        <w:spacing w:after="300" w:line="240" w:lineRule="auto"/>
        <w:rPr>
          <w:rFonts w:ascii="Times New Roman" w:hAnsi="Times New Roman" w:cs="Times New Roman"/>
          <w:b/>
          <w:sz w:val="24"/>
          <w:szCs w:val="24"/>
        </w:rPr>
      </w:pPr>
      <w:commentRangeStart w:id="240"/>
      <w:r w:rsidRPr="00597DD8">
        <w:rPr>
          <w:rFonts w:ascii="Times New Roman" w:hAnsi="Times New Roman" w:cs="Times New Roman"/>
          <w:b/>
          <w:sz w:val="24"/>
          <w:szCs w:val="24"/>
        </w:rPr>
        <w:t>Frequently Asked Questions</w:t>
      </w:r>
    </w:p>
    <w:p w14:paraId="37825F18" w14:textId="77777777" w:rsidR="00FC3EBF" w:rsidRPr="00597DD8" w:rsidRDefault="00FC3EBF" w:rsidP="00FC3EBF">
      <w:pPr>
        <w:pStyle w:val="Heading2"/>
        <w:shd w:val="clear" w:color="auto" w:fill="FFFFFF"/>
        <w:spacing w:before="0"/>
        <w:rPr>
          <w:rFonts w:ascii="Times New Roman" w:hAnsi="Times New Roman" w:cs="Times New Roman"/>
          <w:b/>
          <w:color w:val="auto"/>
          <w:sz w:val="24"/>
          <w:szCs w:val="24"/>
        </w:rPr>
      </w:pPr>
      <w:r w:rsidRPr="00597DD8">
        <w:rPr>
          <w:rFonts w:ascii="Times New Roman" w:hAnsi="Times New Roman" w:cs="Times New Roman"/>
          <w:color w:val="auto"/>
          <w:sz w:val="24"/>
          <w:szCs w:val="24"/>
        </w:rPr>
        <w:t>1.</w:t>
      </w:r>
      <w:r w:rsidRPr="00597DD8">
        <w:rPr>
          <w:rFonts w:ascii="Times New Roman" w:hAnsi="Times New Roman" w:cs="Times New Roman"/>
          <w:b/>
          <w:color w:val="auto"/>
          <w:sz w:val="24"/>
          <w:szCs w:val="24"/>
        </w:rPr>
        <w:t xml:space="preserve"> How d</w:t>
      </w:r>
      <w:r w:rsidRPr="00597DD8">
        <w:rPr>
          <w:rStyle w:val="Strong"/>
          <w:rFonts w:ascii="Times New Roman" w:hAnsi="Times New Roman" w:cs="Times New Roman"/>
          <w:color w:val="auto"/>
          <w:sz w:val="24"/>
          <w:szCs w:val="24"/>
        </w:rPr>
        <w:t>oes my periodic contribution go directly to a farmer?</w:t>
      </w:r>
    </w:p>
    <w:p w14:paraId="1F86DCE9" w14:textId="77777777" w:rsidR="00FC3EBF" w:rsidRPr="00597DD8" w:rsidRDefault="00FC3EBF" w:rsidP="00FC3EBF">
      <w:pPr>
        <w:pStyle w:val="p1"/>
        <w:shd w:val="clear" w:color="auto" w:fill="FFFFFF"/>
        <w:spacing w:before="0" w:beforeAutospacing="0" w:after="0" w:afterAutospacing="0"/>
      </w:pPr>
      <w:r w:rsidRPr="00597DD8">
        <w:t>A donor/sponsor’s contributions don’t go directly to the sponsored farmer as cash benefits as they are received. Rather, sponsor’s donation is used to fund interventions that are designed to improve the</w:t>
      </w:r>
      <w:del w:id="241" w:author="Omotayo, Moshood Olanrewaju" w:date="2018-12-31T18:13:00Z">
        <w:r w:rsidRPr="00597DD8" w:rsidDel="00FF7490">
          <w:delText xml:space="preserve"> production capacity and</w:delText>
        </w:r>
      </w:del>
      <w:r w:rsidRPr="00597DD8">
        <w:t xml:space="preserve"> live</w:t>
      </w:r>
      <w:ins w:id="242" w:author="Omotayo, Moshood Olanrewaju" w:date="2018-12-31T18:13:00Z">
        <w:r w:rsidR="00FF7490">
          <w:t>lihood</w:t>
        </w:r>
      </w:ins>
      <w:del w:id="243" w:author="Omotayo, Moshood Olanrewaju" w:date="2018-12-31T18:13:00Z">
        <w:r w:rsidRPr="00597DD8" w:rsidDel="00FF7490">
          <w:delText>s</w:delText>
        </w:r>
      </w:del>
      <w:r w:rsidRPr="00597DD8">
        <w:t xml:space="preserve"> of the beneficiary farmer and other farmers in his community. </w:t>
      </w:r>
    </w:p>
    <w:p w14:paraId="13D58B2C" w14:textId="77777777" w:rsidR="00FC3EBF" w:rsidRPr="00597DD8" w:rsidRDefault="00FC3EBF" w:rsidP="00FC3EBF">
      <w:pPr>
        <w:pStyle w:val="p1"/>
        <w:shd w:val="clear" w:color="auto" w:fill="FFFFFF"/>
        <w:spacing w:before="0" w:beforeAutospacing="0" w:after="0" w:afterAutospacing="0"/>
      </w:pPr>
    </w:p>
    <w:p w14:paraId="0248D721" w14:textId="77777777" w:rsidR="00FC3EBF" w:rsidRPr="00597DD8" w:rsidRDefault="00FC3EBF" w:rsidP="00FC3EBF">
      <w:pPr>
        <w:pStyle w:val="NormalWeb"/>
        <w:shd w:val="clear" w:color="auto" w:fill="FFFFFF"/>
        <w:spacing w:before="0" w:beforeAutospacing="0" w:after="0" w:afterAutospacing="0"/>
      </w:pPr>
      <w:r w:rsidRPr="00597DD8">
        <w:t xml:space="preserve">2. </w:t>
      </w:r>
      <w:r w:rsidRPr="00597DD8">
        <w:rPr>
          <w:rStyle w:val="Strong"/>
        </w:rPr>
        <w:t>How long is my sponsorship commitment?</w:t>
      </w:r>
    </w:p>
    <w:p w14:paraId="3F71ACAF" w14:textId="77777777" w:rsidR="00FC3EBF" w:rsidRPr="00597DD8" w:rsidRDefault="00FC3EBF" w:rsidP="00FC3EBF">
      <w:pPr>
        <w:pStyle w:val="center-on-mobile"/>
        <w:shd w:val="clear" w:color="auto" w:fill="FFFFFF"/>
        <w:spacing w:before="0" w:beforeAutospacing="0" w:after="0" w:afterAutospacing="0"/>
      </w:pPr>
      <w:r w:rsidRPr="00597DD8">
        <w:t xml:space="preserve">Sponsorship commitment is not time-bound as a new farmer can be attached to a sponsor at the beginning of a new intervention </w:t>
      </w:r>
      <w:proofErr w:type="spellStart"/>
      <w:r w:rsidRPr="00597DD8">
        <w:t>programme</w:t>
      </w:r>
      <w:proofErr w:type="spellEnd"/>
      <w:r w:rsidRPr="00597DD8">
        <w:t xml:space="preserve">. Feeding The World Inc. carries out </w:t>
      </w:r>
      <w:del w:id="244" w:author="Omotayo, Moshood Olanrewaju" w:date="2018-12-31T18:14:00Z">
        <w:r w:rsidRPr="00597DD8" w:rsidDel="005C762A">
          <w:delText xml:space="preserve">special </w:delText>
        </w:r>
      </w:del>
      <w:r w:rsidRPr="00597DD8">
        <w:t xml:space="preserve">intervention </w:t>
      </w:r>
      <w:proofErr w:type="spellStart"/>
      <w:r w:rsidRPr="00597DD8">
        <w:t>programmes</w:t>
      </w:r>
      <w:proofErr w:type="spellEnd"/>
      <w:r w:rsidRPr="00597DD8">
        <w:t xml:space="preserve"> in </w:t>
      </w:r>
      <w:ins w:id="245" w:author="Omotayo, Moshood Olanrewaju" w:date="2018-12-31T18:14:00Z">
        <w:r w:rsidR="005C762A">
          <w:t xml:space="preserve">selected </w:t>
        </w:r>
      </w:ins>
      <w:r w:rsidRPr="00597DD8">
        <w:t>communities</w:t>
      </w:r>
      <w:del w:id="246" w:author="Omotayo, Moshood Olanrewaju" w:date="2018-12-31T18:14:00Z">
        <w:r w:rsidRPr="00597DD8" w:rsidDel="005C762A">
          <w:delText xml:space="preserve"> experiencing food shortage</w:delText>
        </w:r>
      </w:del>
      <w:r w:rsidRPr="00597DD8">
        <w:t xml:space="preserve"> and helps beneficiary farmers and their communities attain sustainability in food production</w:t>
      </w:r>
      <w:del w:id="247" w:author="Omotayo, Moshood Olanrewaju" w:date="2018-12-31T18:14:00Z">
        <w:r w:rsidRPr="00597DD8" w:rsidDel="005C762A">
          <w:delText xml:space="preserve"> (which is typically a 5 – 10 year period) after which another intervention programme is initiated in a new community</w:delText>
        </w:r>
      </w:del>
      <w:r w:rsidRPr="00597DD8">
        <w:t>.</w:t>
      </w:r>
    </w:p>
    <w:p w14:paraId="06FA890D" w14:textId="77777777" w:rsidR="00FC3EBF" w:rsidRPr="00597DD8" w:rsidRDefault="00FC3EBF" w:rsidP="00FC3EBF">
      <w:pPr>
        <w:pStyle w:val="center-on-mobile"/>
        <w:shd w:val="clear" w:color="auto" w:fill="FFFFFF"/>
        <w:spacing w:before="0" w:beforeAutospacing="0" w:after="0" w:afterAutospacing="0"/>
      </w:pPr>
    </w:p>
    <w:p w14:paraId="5468692D" w14:textId="77777777" w:rsidR="00FC3EBF" w:rsidRPr="00597DD8" w:rsidRDefault="00FC3EBF" w:rsidP="00FC3EBF">
      <w:pPr>
        <w:pStyle w:val="NormalWeb"/>
        <w:shd w:val="clear" w:color="auto" w:fill="FFFFFF"/>
        <w:spacing w:before="0" w:beforeAutospacing="0" w:after="0" w:afterAutospacing="0"/>
      </w:pPr>
      <w:r w:rsidRPr="00597DD8">
        <w:t xml:space="preserve">3. </w:t>
      </w:r>
      <w:r w:rsidRPr="00597DD8">
        <w:rPr>
          <w:rStyle w:val="Strong"/>
        </w:rPr>
        <w:t>How many sponsors are attached to the same farmer?</w:t>
      </w:r>
    </w:p>
    <w:p w14:paraId="4497B8B1" w14:textId="77777777" w:rsidR="00FC3EBF" w:rsidRPr="00597DD8" w:rsidRDefault="00FC3EBF" w:rsidP="00FC3EBF">
      <w:pPr>
        <w:pStyle w:val="center-on-mobile"/>
        <w:shd w:val="clear" w:color="auto" w:fill="FFFFFF"/>
        <w:spacing w:before="0" w:beforeAutospacing="0" w:after="0" w:afterAutospacing="0"/>
      </w:pPr>
      <w:r w:rsidRPr="00597DD8">
        <w:t>Each farmer is matched with only one sponsor.</w:t>
      </w:r>
    </w:p>
    <w:p w14:paraId="0B9533DF" w14:textId="77777777" w:rsidR="00FC3EBF" w:rsidRPr="00597DD8" w:rsidRDefault="00FC3EBF" w:rsidP="00FC3EBF">
      <w:pPr>
        <w:pStyle w:val="center-on-mobile"/>
        <w:shd w:val="clear" w:color="auto" w:fill="FFFFFF"/>
        <w:spacing w:before="0" w:beforeAutospacing="0" w:after="0" w:afterAutospacing="0"/>
      </w:pPr>
    </w:p>
    <w:p w14:paraId="75F3B61E" w14:textId="77777777" w:rsidR="00FC3EBF" w:rsidRPr="00597DD8" w:rsidRDefault="00FC3EBF" w:rsidP="00FC3EBF">
      <w:pPr>
        <w:pStyle w:val="center-on-mobile"/>
        <w:shd w:val="clear" w:color="auto" w:fill="FFFFFF"/>
        <w:spacing w:before="0" w:beforeAutospacing="0" w:after="0" w:afterAutospacing="0"/>
        <w:rPr>
          <w:b/>
        </w:rPr>
      </w:pPr>
      <w:r w:rsidRPr="00597DD8">
        <w:t xml:space="preserve">4. </w:t>
      </w:r>
      <w:r w:rsidRPr="00597DD8">
        <w:rPr>
          <w:b/>
        </w:rPr>
        <w:t>Can I get to interact with my sponsored farmer?</w:t>
      </w:r>
    </w:p>
    <w:p w14:paraId="219EA160" w14:textId="77777777" w:rsidR="00FC3EBF" w:rsidRPr="00597DD8" w:rsidRDefault="00FC3EBF" w:rsidP="00FC3EBF">
      <w:pPr>
        <w:pStyle w:val="center-on-mobile"/>
        <w:shd w:val="clear" w:color="auto" w:fill="FFFFFF"/>
        <w:spacing w:before="0" w:beforeAutospacing="0" w:after="0" w:afterAutospacing="0"/>
      </w:pPr>
      <w:r w:rsidRPr="00597DD8">
        <w:t xml:space="preserve">Beneficiary farmers are real farmers with real success stories. A sponsor is permitted all forms of interaction they require with their farmer. This may include a personal farm visit to </w:t>
      </w:r>
      <w:r w:rsidRPr="00597DD8">
        <w:lastRenderedPageBreak/>
        <w:t>a sponsored farmer for a live experience of how your donation is helping to change their lives and their community.</w:t>
      </w:r>
    </w:p>
    <w:p w14:paraId="5DA198BE" w14:textId="77777777" w:rsidR="00FC3EBF" w:rsidRPr="00597DD8" w:rsidRDefault="00FC3EBF" w:rsidP="00FC3EBF">
      <w:pPr>
        <w:pStyle w:val="center-on-mobile"/>
        <w:shd w:val="clear" w:color="auto" w:fill="FFFFFF"/>
        <w:spacing w:before="0" w:beforeAutospacing="0" w:after="0" w:afterAutospacing="0"/>
      </w:pPr>
    </w:p>
    <w:p w14:paraId="1B6DAC0F" w14:textId="77777777" w:rsidR="00FC3EBF" w:rsidRPr="00597DD8" w:rsidRDefault="00FC3EBF" w:rsidP="00FC3EBF">
      <w:pPr>
        <w:pStyle w:val="Heading2"/>
        <w:shd w:val="clear" w:color="auto" w:fill="FFFFFF"/>
        <w:spacing w:before="0" w:after="240"/>
        <w:rPr>
          <w:rFonts w:ascii="Times New Roman" w:hAnsi="Times New Roman" w:cs="Times New Roman"/>
          <w:color w:val="auto"/>
          <w:sz w:val="24"/>
          <w:szCs w:val="24"/>
        </w:rPr>
      </w:pPr>
      <w:r w:rsidRPr="00597DD8">
        <w:rPr>
          <w:rFonts w:ascii="Times New Roman" w:hAnsi="Times New Roman" w:cs="Times New Roman"/>
          <w:bCs/>
          <w:color w:val="auto"/>
          <w:sz w:val="24"/>
          <w:szCs w:val="24"/>
        </w:rPr>
        <w:t xml:space="preserve">5. </w:t>
      </w:r>
      <w:r w:rsidRPr="00597DD8">
        <w:rPr>
          <w:rFonts w:ascii="Times New Roman" w:hAnsi="Times New Roman" w:cs="Times New Roman"/>
          <w:b/>
          <w:bCs/>
          <w:color w:val="auto"/>
          <w:sz w:val="24"/>
          <w:szCs w:val="24"/>
        </w:rPr>
        <w:t>What benefits get to a sponsored farmer?</w:t>
      </w:r>
    </w:p>
    <w:p w14:paraId="596E78AA"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or subsidized improved inputs and tools</w:t>
      </w:r>
    </w:p>
    <w:p w14:paraId="7E17FAF4"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trainings, workshops and seminars</w:t>
      </w:r>
    </w:p>
    <w:p w14:paraId="790363BD"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Networking with other farmers in the same subsector</w:t>
      </w:r>
    </w:p>
    <w:p w14:paraId="121648AB"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Joint participation in on-field and off-field activities with other farmers in their communities.</w:t>
      </w:r>
    </w:p>
    <w:p w14:paraId="7BEE7719"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consultancy and advisory services by extension worker</w:t>
      </w:r>
    </w:p>
    <w:p w14:paraId="065BF604"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Community-wide solutions such as clean water systems, improved schools, health services, and farming co-ops</w:t>
      </w:r>
    </w:p>
    <w:p w14:paraId="10F9BBB7" w14:textId="77777777" w:rsidR="00FC3EBF" w:rsidRPr="00597DD8" w:rsidRDefault="00FC3EBF" w:rsidP="00FC3EBF">
      <w:pPr>
        <w:pStyle w:val="Heading2"/>
        <w:shd w:val="clear" w:color="auto" w:fill="FFFFFF"/>
        <w:spacing w:before="0"/>
        <w:rPr>
          <w:rFonts w:ascii="Times New Roman" w:hAnsi="Times New Roman" w:cs="Times New Roman"/>
          <w:color w:val="auto"/>
          <w:sz w:val="24"/>
          <w:szCs w:val="24"/>
        </w:rPr>
      </w:pPr>
      <w:r w:rsidRPr="00597DD8">
        <w:rPr>
          <w:rStyle w:val="Strong"/>
          <w:rFonts w:ascii="Times New Roman" w:hAnsi="Times New Roman" w:cs="Times New Roman"/>
          <w:b w:val="0"/>
          <w:color w:val="auto"/>
          <w:sz w:val="24"/>
          <w:szCs w:val="24"/>
        </w:rPr>
        <w:t>6.</w:t>
      </w:r>
      <w:r w:rsidRPr="00597DD8">
        <w:rPr>
          <w:rStyle w:val="Strong"/>
          <w:rFonts w:ascii="Times New Roman" w:hAnsi="Times New Roman" w:cs="Times New Roman"/>
          <w:color w:val="auto"/>
          <w:sz w:val="24"/>
          <w:szCs w:val="24"/>
        </w:rPr>
        <w:t xml:space="preserve"> How does farmer sponsorship work?</w:t>
      </w:r>
    </w:p>
    <w:p w14:paraId="57A3212A" w14:textId="77777777" w:rsidR="00FC3EBF" w:rsidRPr="00597DD8" w:rsidRDefault="00FC3EBF" w:rsidP="00FC3EBF">
      <w:pPr>
        <w:pStyle w:val="NormalWeb"/>
        <w:shd w:val="clear" w:color="auto" w:fill="FFFFFF"/>
        <w:spacing w:before="0" w:beforeAutospacing="0" w:after="0" w:afterAutospacing="0"/>
      </w:pPr>
      <w:r w:rsidRPr="00597DD8">
        <w:t>Farmer sponsorship is in two ways; individual and community participation. Feeding The World Inc. farmer sponsor programs that are focused on improving the physical and social well-being of the most vulnerable farmers by helping them strengthen their production capacity and their community, caring for every farming family along the line.</w:t>
      </w:r>
    </w:p>
    <w:p w14:paraId="283C1F40" w14:textId="77777777" w:rsidR="00FC3EBF" w:rsidRPr="00597DD8" w:rsidRDefault="00FC3EBF" w:rsidP="00FC3EBF">
      <w:pPr>
        <w:shd w:val="clear" w:color="auto" w:fill="FFFFFF"/>
        <w:jc w:val="center"/>
        <w:textAlignment w:val="top"/>
        <w:rPr>
          <w:rFonts w:ascii="Times New Roman" w:hAnsi="Times New Roman" w:cs="Times New Roman"/>
          <w:sz w:val="24"/>
          <w:szCs w:val="24"/>
        </w:rPr>
      </w:pPr>
    </w:p>
    <w:p w14:paraId="2587AFAC" w14:textId="77777777" w:rsidR="00FC3EBF" w:rsidRPr="00597DD8" w:rsidRDefault="00FC3EBF" w:rsidP="00FC3EBF">
      <w:pPr>
        <w:pStyle w:val="NormalWeb"/>
        <w:shd w:val="clear" w:color="auto" w:fill="FFFFFF"/>
        <w:spacing w:before="0" w:beforeAutospacing="0" w:after="0" w:afterAutospacing="0"/>
      </w:pPr>
      <w:r w:rsidRPr="00597DD8">
        <w:rPr>
          <w:rStyle w:val="Strong"/>
        </w:rPr>
        <w:t>1 Farmer + 1 Sponsor</w:t>
      </w:r>
    </w:p>
    <w:p w14:paraId="616B0FA8" w14:textId="77777777" w:rsidR="00FC3EBF" w:rsidRPr="00597DD8" w:rsidRDefault="00FC3EBF" w:rsidP="00FC3EBF">
      <w:pPr>
        <w:pStyle w:val="NormalWeb"/>
        <w:shd w:val="clear" w:color="auto" w:fill="FFFFFF"/>
        <w:spacing w:before="0" w:beforeAutospacing="0" w:after="0" w:afterAutospacing="0"/>
      </w:pPr>
      <w:r w:rsidRPr="00597DD8">
        <w:t>The most vulnerable farmers are identified among those nominated by the community for the farmer sponsorship program. Each farmer is matched with only one sponsor. This one-to-one connection is a powerful way to share love and improve relations.</w:t>
      </w:r>
    </w:p>
    <w:p w14:paraId="63448662" w14:textId="77777777" w:rsidR="00FC3EBF" w:rsidRPr="00597DD8" w:rsidRDefault="00FC3EBF" w:rsidP="00FC3EBF">
      <w:pPr>
        <w:shd w:val="clear" w:color="auto" w:fill="FFFFFF"/>
        <w:jc w:val="center"/>
        <w:textAlignment w:val="top"/>
        <w:rPr>
          <w:rFonts w:ascii="Times New Roman" w:hAnsi="Times New Roman" w:cs="Times New Roman"/>
          <w:sz w:val="24"/>
          <w:szCs w:val="24"/>
        </w:rPr>
      </w:pPr>
    </w:p>
    <w:p w14:paraId="56E43C16" w14:textId="77777777" w:rsidR="00FC3EBF" w:rsidRPr="00597DD8" w:rsidRDefault="00FC3EBF" w:rsidP="00FC3EBF">
      <w:pPr>
        <w:pStyle w:val="NormalWeb"/>
        <w:shd w:val="clear" w:color="auto" w:fill="FFFFFF"/>
        <w:spacing w:before="0" w:beforeAutospacing="0" w:after="0" w:afterAutospacing="0"/>
      </w:pPr>
      <w:r w:rsidRPr="00597DD8">
        <w:rPr>
          <w:rStyle w:val="Strong"/>
        </w:rPr>
        <w:t>Your donations go to work</w:t>
      </w:r>
    </w:p>
    <w:p w14:paraId="0CE1F3B5" w14:textId="77777777" w:rsidR="00FC3EBF" w:rsidRPr="00597DD8" w:rsidRDefault="00FC3EBF" w:rsidP="00FC3EBF">
      <w:pPr>
        <w:pStyle w:val="NormalWeb"/>
        <w:shd w:val="clear" w:color="auto" w:fill="FFFFFF"/>
        <w:spacing w:before="0" w:beforeAutospacing="0" w:after="0" w:afterAutospacing="0"/>
      </w:pPr>
      <w:r w:rsidRPr="00597DD8">
        <w:rPr>
          <w:b/>
          <w:bCs/>
        </w:rPr>
        <w:t>All donations go into the farmer sponsorship program.</w:t>
      </w:r>
      <w:r w:rsidRPr="00597DD8">
        <w:t> Your monthly sponsorship donation is combined with other donations to invest in long-term resources for your sponsored farmer, and your farmer’s whole community.</w:t>
      </w:r>
    </w:p>
    <w:p w14:paraId="534F26D1" w14:textId="77777777" w:rsidR="00597DD8" w:rsidRPr="00597DD8" w:rsidRDefault="00597DD8" w:rsidP="00FC3EBF">
      <w:pPr>
        <w:pStyle w:val="NormalWeb"/>
        <w:shd w:val="clear" w:color="auto" w:fill="FFFFFF"/>
        <w:spacing w:before="0" w:beforeAutospacing="0" w:after="0" w:afterAutospacing="0"/>
        <w:rPr>
          <w:rStyle w:val="Strong"/>
          <w:b w:val="0"/>
        </w:rPr>
      </w:pPr>
    </w:p>
    <w:p w14:paraId="1E910562"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7.</w:t>
      </w:r>
      <w:r w:rsidRPr="00597DD8">
        <w:rPr>
          <w:rStyle w:val="Strong"/>
        </w:rPr>
        <w:t xml:space="preserve"> How do I sponsor a farmer?</w:t>
      </w:r>
    </w:p>
    <w:p w14:paraId="3C8831D4"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Sponsor a farmer whose story, interests, and circumstances align with yours e.g. a farmer who raises animals you raised as a child, a farmer in a region affected by conflict, disaster, etc.</w:t>
      </w:r>
    </w:p>
    <w:p w14:paraId="4FEC78D1"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When you sponsor a farmer through periodic donations, your sponsorship donation is pooled with other sponsors for maximum impact to fund programs that benefit your sponsored farmer and their community.</w:t>
      </w:r>
    </w:p>
    <w:p w14:paraId="3DE3CBDC"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Along the way, you can build a relationship with your sponsored farmer and your farmer’s community written, audio and visual communications, and more.</w:t>
      </w:r>
    </w:p>
    <w:p w14:paraId="671079E8" w14:textId="77777777" w:rsidR="00FC3EBF" w:rsidRPr="00597DD8" w:rsidRDefault="00FC3EBF" w:rsidP="00FC3EBF">
      <w:pPr>
        <w:pStyle w:val="NormalWeb"/>
        <w:shd w:val="clear" w:color="auto" w:fill="FFFFFF"/>
        <w:spacing w:before="0" w:beforeAutospacing="0" w:after="0" w:afterAutospacing="0"/>
      </w:pPr>
      <w:r w:rsidRPr="00597DD8">
        <w:t>When you sponsor a farmer, you get to watch the impact of your donation on your farmer, their family, and their entire community, celebrating with them along the way.</w:t>
      </w:r>
    </w:p>
    <w:p w14:paraId="7E21A1F4" w14:textId="77777777" w:rsidR="00FC3EBF" w:rsidRPr="00597DD8" w:rsidRDefault="00FC3EBF" w:rsidP="00FC3EBF">
      <w:pPr>
        <w:pStyle w:val="NormalWeb"/>
        <w:shd w:val="clear" w:color="auto" w:fill="FFFFFF"/>
        <w:spacing w:before="0" w:beforeAutospacing="0" w:after="0" w:afterAutospacing="0"/>
      </w:pPr>
    </w:p>
    <w:p w14:paraId="6B4F0453"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8. </w:t>
      </w:r>
      <w:r w:rsidRPr="00597DD8">
        <w:rPr>
          <w:rStyle w:val="Strong"/>
        </w:rPr>
        <w:t>How much does it cost to sponsor a farmer?</w:t>
      </w:r>
    </w:p>
    <w:p w14:paraId="5165D990" w14:textId="77777777" w:rsidR="00FC3EBF" w:rsidRPr="00597DD8" w:rsidRDefault="00FC3EBF" w:rsidP="00FC3EBF">
      <w:pPr>
        <w:pStyle w:val="NormalWeb"/>
        <w:shd w:val="clear" w:color="auto" w:fill="FFFFFF"/>
        <w:spacing w:before="0" w:beforeAutospacing="0" w:after="0" w:afterAutospacing="0"/>
      </w:pPr>
      <w:r w:rsidRPr="00597DD8">
        <w:t xml:space="preserve">Farmer sponsorship with Feeding The World Inc. costs a minimum of </w:t>
      </w:r>
      <w:r w:rsidR="007F1AD6">
        <w:t>$40</w:t>
      </w:r>
      <w:r w:rsidRPr="00597DD8">
        <w:t xml:space="preserve"> per month. To make the most of large sponsorship donations, we combine it with other donations to invest in lasting, long-term resources for your sponsored farmer and their community.</w:t>
      </w:r>
    </w:p>
    <w:p w14:paraId="4B585B6E" w14:textId="77777777" w:rsidR="00FC3EBF" w:rsidRPr="00597DD8" w:rsidRDefault="00FC3EBF" w:rsidP="00FC3EBF">
      <w:pPr>
        <w:pStyle w:val="NormalWeb"/>
        <w:shd w:val="clear" w:color="auto" w:fill="FFFFFF"/>
        <w:spacing w:before="0" w:beforeAutospacing="0" w:after="0" w:afterAutospacing="0"/>
      </w:pPr>
    </w:p>
    <w:p w14:paraId="17B856F1"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9. </w:t>
      </w:r>
      <w:r w:rsidRPr="00597DD8">
        <w:rPr>
          <w:rStyle w:val="Strong"/>
        </w:rPr>
        <w:t>What is farmer sponsorship?</w:t>
      </w:r>
    </w:p>
    <w:p w14:paraId="15EC1613" w14:textId="77777777" w:rsidR="00FC3EBF" w:rsidRPr="00597DD8" w:rsidRDefault="00FC3EBF" w:rsidP="00FC3EBF">
      <w:pPr>
        <w:pStyle w:val="NormalWeb"/>
        <w:shd w:val="clear" w:color="auto" w:fill="FFFFFF"/>
        <w:spacing w:before="0" w:beforeAutospacing="0" w:after="0" w:afterAutospacing="0"/>
      </w:pPr>
      <w:r w:rsidRPr="00597DD8">
        <w:lastRenderedPageBreak/>
        <w:t>Feeding The World Inc.’s farmer sponsorship programs focus on improving the productivity and well-being of the most vulnerable farmers. Farmer sponsorship pairs one sponsor with one farmer. When you sponsor a farmer, you help provide improved farm input and tools as well as essentials like clean water, food, education, and more through our community intervention programs. You also have a direct connection to your sponsored farmer. All with the goal of helping your sponsored farmer and other vulnerable farmer in their community break free from the stronghold of poverty. Our programs are food production-centered, farmer-focused, and community based.</w:t>
      </w:r>
    </w:p>
    <w:p w14:paraId="1D178510" w14:textId="77777777" w:rsidR="00FC3EBF" w:rsidRPr="00597DD8" w:rsidRDefault="00FC3EBF" w:rsidP="00FC3EBF">
      <w:pPr>
        <w:pStyle w:val="NormalWeb"/>
        <w:shd w:val="clear" w:color="auto" w:fill="FFFFFF"/>
        <w:spacing w:before="0" w:beforeAutospacing="0" w:after="0" w:afterAutospacing="0"/>
      </w:pPr>
    </w:p>
    <w:p w14:paraId="2A586618"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10. </w:t>
      </w:r>
      <w:r w:rsidRPr="00597DD8">
        <w:rPr>
          <w:rStyle w:val="Strong"/>
        </w:rPr>
        <w:t>Why sponsor a farmer?</w:t>
      </w:r>
    </w:p>
    <w:p w14:paraId="1C5171CD" w14:textId="77777777" w:rsidR="00FC3EBF" w:rsidRPr="00597DD8" w:rsidRDefault="00FC3EBF" w:rsidP="00FC3EBF">
      <w:pPr>
        <w:pStyle w:val="NormalWeb"/>
        <w:shd w:val="clear" w:color="auto" w:fill="FFFFFF"/>
        <w:spacing w:before="0" w:beforeAutospacing="0" w:after="0" w:afterAutospacing="0"/>
      </w:pPr>
      <w:r w:rsidRPr="00597DD8">
        <w:t>Sponsoring a farmer is a personal way of making a direct measurable difference in the life of a common man while helping the world to attain its goal of feeding two billion more people by 2050.</w:t>
      </w:r>
      <w:r w:rsidRPr="00597DD8">
        <w:br/>
      </w:r>
    </w:p>
    <w:p w14:paraId="7B877918" w14:textId="77777777" w:rsidR="00FC3EBF" w:rsidRPr="00597DD8" w:rsidRDefault="00FC3EBF" w:rsidP="00FC3EBF">
      <w:pPr>
        <w:pStyle w:val="NormalWeb"/>
        <w:shd w:val="clear" w:color="auto" w:fill="FFFFFF"/>
        <w:spacing w:before="0" w:beforeAutospacing="0" w:after="0" w:afterAutospacing="0"/>
      </w:pPr>
    </w:p>
    <w:p w14:paraId="173D93B1"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11. </w:t>
      </w:r>
      <w:r w:rsidRPr="00597DD8">
        <w:rPr>
          <w:rStyle w:val="Strong"/>
        </w:rPr>
        <w:t>Where can I sponsor a farmer?</w:t>
      </w:r>
    </w:p>
    <w:p w14:paraId="3057BE73" w14:textId="77777777" w:rsidR="00FC3EBF" w:rsidRPr="00597DD8" w:rsidRDefault="00FC3EBF" w:rsidP="00FC3EBF">
      <w:pPr>
        <w:pStyle w:val="NormalWeb"/>
        <w:shd w:val="clear" w:color="auto" w:fill="FFFFFF"/>
        <w:spacing w:before="0" w:beforeAutospacing="0" w:after="0" w:afterAutospacing="0"/>
      </w:pPr>
      <w:r w:rsidRPr="00597DD8">
        <w:t>You can sponsor a farmer in many areas around the world including your own country/region of choice. Non-specific donations are prioritized for the following regions;</w:t>
      </w:r>
    </w:p>
    <w:p w14:paraId="313210C1"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Africa</w:t>
      </w:r>
    </w:p>
    <w:p w14:paraId="68B980D2"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Asia</w:t>
      </w:r>
    </w:p>
    <w:p w14:paraId="2F8FE7C9"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Central and South America</w:t>
      </w:r>
    </w:p>
    <w:p w14:paraId="3EBBC849" w14:textId="77777777" w:rsidR="00FC3EBF" w:rsidRPr="00597DD8" w:rsidRDefault="00FC3EBF" w:rsidP="00FC3EBF">
      <w:pPr>
        <w:pStyle w:val="NormalWeb"/>
        <w:shd w:val="clear" w:color="auto" w:fill="FFFFFF"/>
        <w:spacing w:before="0" w:beforeAutospacing="0" w:after="0" w:afterAutospacing="0"/>
      </w:pPr>
    </w:p>
    <w:p w14:paraId="44FF7030"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12. </w:t>
      </w:r>
      <w:r w:rsidRPr="00597DD8">
        <w:rPr>
          <w:rStyle w:val="Strong"/>
        </w:rPr>
        <w:t>Why sponsor a farmer through Feeding The World Inc.?</w:t>
      </w:r>
    </w:p>
    <w:p w14:paraId="167FA8D9" w14:textId="77777777" w:rsidR="00FC3EBF" w:rsidRPr="00597DD8" w:rsidRDefault="00FC3EBF" w:rsidP="00FC3EBF">
      <w:pPr>
        <w:pStyle w:val="NormalWeb"/>
        <w:shd w:val="clear" w:color="auto" w:fill="FFFFFF"/>
        <w:spacing w:before="0" w:beforeAutospacing="0" w:after="0" w:afterAutospacing="0"/>
      </w:pPr>
      <w:r w:rsidRPr="00597DD8">
        <w:t>Sponsoring a farmer through Feeding The World Inc. is distinct as we do a proper analysis and evaluation of the needs of farmers and their communities before designing our interventions to suite the need of different communities.</w:t>
      </w:r>
    </w:p>
    <w:p w14:paraId="3A7D4448" w14:textId="77777777" w:rsidR="00FC3EBF" w:rsidRPr="00597DD8" w:rsidRDefault="00FC3EBF" w:rsidP="00FC3EBF">
      <w:pPr>
        <w:pStyle w:val="NormalWeb"/>
        <w:shd w:val="clear" w:color="auto" w:fill="FFFFFF"/>
        <w:spacing w:before="0" w:beforeAutospacing="0" w:after="0" w:afterAutospacing="0"/>
      </w:pPr>
    </w:p>
    <w:p w14:paraId="72B14184" w14:textId="77777777" w:rsidR="00FC3EBF" w:rsidRPr="00597DD8" w:rsidRDefault="00FC3EBF" w:rsidP="00FC3EBF">
      <w:pPr>
        <w:pStyle w:val="NormalWeb"/>
        <w:shd w:val="clear" w:color="auto" w:fill="FFFFFF"/>
        <w:spacing w:before="0" w:beforeAutospacing="0" w:after="0" w:afterAutospacing="0"/>
      </w:pPr>
      <w:r w:rsidRPr="00597DD8">
        <w:t>We also give you the opportunity to have a personal interaction with your sponsored farmer and develop a relationship with him/her. For effectiveness, we do not give cash to a sponsored farmer. Instead, we pool monthly sponsorship donations and leverage them for maximum impact through our community development approach.</w:t>
      </w:r>
      <w:commentRangeEnd w:id="240"/>
      <w:r w:rsidR="005C762A">
        <w:rPr>
          <w:rStyle w:val="CommentReference"/>
          <w:rFonts w:asciiTheme="minorHAnsi" w:eastAsiaTheme="minorHAnsi" w:hAnsiTheme="minorHAnsi" w:cstheme="minorBidi"/>
          <w:lang w:val="en-GB"/>
        </w:rPr>
        <w:commentReference w:id="240"/>
      </w:r>
    </w:p>
    <w:p w14:paraId="152B4A1C" w14:textId="77777777" w:rsidR="00FC3EBF" w:rsidRPr="00597DD8" w:rsidRDefault="00FC3EBF" w:rsidP="00172166">
      <w:pPr>
        <w:shd w:val="clear" w:color="auto" w:fill="FFFFFF"/>
        <w:spacing w:after="0" w:line="240" w:lineRule="auto"/>
        <w:rPr>
          <w:rFonts w:ascii="Times New Roman" w:eastAsia="Times New Roman" w:hAnsi="Times New Roman" w:cs="Times New Roman"/>
          <w:sz w:val="24"/>
          <w:szCs w:val="24"/>
          <w:lang w:eastAsia="en-GB"/>
        </w:rPr>
      </w:pPr>
    </w:p>
    <w:p w14:paraId="38C6D00A"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sectPr w:rsidR="00172166" w:rsidRPr="00172166">
      <w:footerReference w:type="default" r:id="rId1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9" w:author="Omotayo, Moshood Olanrewaju" w:date="2018-12-31T18:09:00Z" w:initials="OMO">
    <w:p w14:paraId="0121DF68" w14:textId="77777777" w:rsidR="00FF7490" w:rsidRDefault="00FF7490">
      <w:pPr>
        <w:pStyle w:val="CommentText"/>
      </w:pPr>
      <w:r>
        <w:rPr>
          <w:rStyle w:val="CommentReference"/>
        </w:rPr>
        <w:annotationRef/>
      </w:r>
      <w:r w:rsidR="0080331D">
        <w:rPr>
          <w:noProof/>
        </w:rPr>
        <w:t>This might raise unnecessary flag. I would remove it.</w:t>
      </w:r>
    </w:p>
  </w:comment>
  <w:comment w:id="150" w:author="User" w:date="2019-01-01T06:41:00Z" w:initials="U">
    <w:p w14:paraId="6198D5F2" w14:textId="3F548E6A" w:rsidR="008A7F6C" w:rsidRDefault="008A7F6C">
      <w:pPr>
        <w:pStyle w:val="CommentText"/>
      </w:pPr>
      <w:r>
        <w:rPr>
          <w:rStyle w:val="CommentReference"/>
        </w:rPr>
        <w:annotationRef/>
      </w:r>
    </w:p>
  </w:comment>
  <w:comment w:id="240" w:author="Omotayo, Moshood Olanrewaju" w:date="2018-12-31T18:15:00Z" w:initials="OMO">
    <w:p w14:paraId="0B84575A" w14:textId="77777777" w:rsidR="005C762A" w:rsidRDefault="005C762A">
      <w:pPr>
        <w:pStyle w:val="CommentText"/>
      </w:pPr>
      <w:r>
        <w:rPr>
          <w:rStyle w:val="CommentReference"/>
        </w:rPr>
        <w:annotationRef/>
      </w:r>
      <w:r w:rsidR="0080331D">
        <w:rPr>
          <w:noProof/>
        </w:rPr>
        <w:t>We still need to figure out whether farmer sponsorship is the core approach to raising funds for this organization.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1DF68" w15:done="0"/>
  <w15:commentEx w15:paraId="6198D5F2" w15:paraIdParent="0121DF68" w15:done="0"/>
  <w15:commentEx w15:paraId="0B8457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1DF68" w16cid:durableId="1FD4D9F3"/>
  <w16cid:commentId w16cid:paraId="6198D5F2" w16cid:durableId="20BC2207"/>
  <w16cid:commentId w16cid:paraId="0B84575A" w16cid:durableId="1FD4D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33E86" w14:textId="77777777" w:rsidR="00ED201C" w:rsidRDefault="00ED201C" w:rsidP="00AB3170">
      <w:pPr>
        <w:spacing w:after="0" w:line="240" w:lineRule="auto"/>
      </w:pPr>
      <w:r>
        <w:separator/>
      </w:r>
    </w:p>
  </w:endnote>
  <w:endnote w:type="continuationSeparator" w:id="0">
    <w:p w14:paraId="37F5C5D1" w14:textId="77777777" w:rsidR="00ED201C" w:rsidRDefault="00ED201C" w:rsidP="00AB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773317"/>
      <w:docPartObj>
        <w:docPartGallery w:val="Page Numbers (Bottom of Page)"/>
        <w:docPartUnique/>
      </w:docPartObj>
    </w:sdtPr>
    <w:sdtEndPr>
      <w:rPr>
        <w:noProof/>
      </w:rPr>
    </w:sdtEndPr>
    <w:sdtContent>
      <w:p w14:paraId="789E0397" w14:textId="77777777" w:rsidR="00DB206E" w:rsidRDefault="00DB206E">
        <w:pPr>
          <w:pStyle w:val="Footer"/>
          <w:jc w:val="center"/>
        </w:pPr>
        <w:r>
          <w:fldChar w:fldCharType="begin"/>
        </w:r>
        <w:r>
          <w:instrText xml:space="preserve"> PAGE   \* MERGEFORMAT </w:instrText>
        </w:r>
        <w:r>
          <w:fldChar w:fldCharType="separate"/>
        </w:r>
        <w:r w:rsidR="00C079DD">
          <w:rPr>
            <w:noProof/>
          </w:rPr>
          <w:t>10</w:t>
        </w:r>
        <w:r>
          <w:rPr>
            <w:noProof/>
          </w:rPr>
          <w:fldChar w:fldCharType="end"/>
        </w:r>
      </w:p>
    </w:sdtContent>
  </w:sdt>
  <w:p w14:paraId="60FCB176" w14:textId="77777777" w:rsidR="00AB3170" w:rsidRDefault="00AB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0E2AA" w14:textId="77777777" w:rsidR="00ED201C" w:rsidRDefault="00ED201C" w:rsidP="00AB3170">
      <w:pPr>
        <w:spacing w:after="0" w:line="240" w:lineRule="auto"/>
      </w:pPr>
      <w:r>
        <w:separator/>
      </w:r>
    </w:p>
  </w:footnote>
  <w:footnote w:type="continuationSeparator" w:id="0">
    <w:p w14:paraId="6BCF7107" w14:textId="77777777" w:rsidR="00ED201C" w:rsidRDefault="00ED201C" w:rsidP="00AB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E4A"/>
    <w:multiLevelType w:val="multilevel"/>
    <w:tmpl w:val="795882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C2A44"/>
    <w:multiLevelType w:val="hybridMultilevel"/>
    <w:tmpl w:val="F5F09842"/>
    <w:lvl w:ilvl="0" w:tplc="5C06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137C5"/>
    <w:multiLevelType w:val="multilevel"/>
    <w:tmpl w:val="802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F50CC"/>
    <w:multiLevelType w:val="hybridMultilevel"/>
    <w:tmpl w:val="50BA4BD4"/>
    <w:lvl w:ilvl="0" w:tplc="2AF0C2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FD0350"/>
    <w:multiLevelType w:val="multilevel"/>
    <w:tmpl w:val="97C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80615"/>
    <w:multiLevelType w:val="multilevel"/>
    <w:tmpl w:val="137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B47AC"/>
    <w:multiLevelType w:val="multilevel"/>
    <w:tmpl w:val="8CC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27325"/>
    <w:multiLevelType w:val="hybridMultilevel"/>
    <w:tmpl w:val="464424C4"/>
    <w:lvl w:ilvl="0" w:tplc="365A6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F4C82"/>
    <w:multiLevelType w:val="multilevel"/>
    <w:tmpl w:val="C7D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C3BC5"/>
    <w:multiLevelType w:val="multilevel"/>
    <w:tmpl w:val="6C7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967DC"/>
    <w:multiLevelType w:val="hybridMultilevel"/>
    <w:tmpl w:val="0AB0794A"/>
    <w:lvl w:ilvl="0" w:tplc="44A29036">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E5EC7"/>
    <w:multiLevelType w:val="multilevel"/>
    <w:tmpl w:val="A4B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E47D4A"/>
    <w:multiLevelType w:val="multilevel"/>
    <w:tmpl w:val="ADA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357DC1"/>
    <w:multiLevelType w:val="multilevel"/>
    <w:tmpl w:val="5D40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B540C"/>
    <w:multiLevelType w:val="multilevel"/>
    <w:tmpl w:val="550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90B8D"/>
    <w:multiLevelType w:val="multilevel"/>
    <w:tmpl w:val="C092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9"/>
  </w:num>
  <w:num w:numId="4">
    <w:abstractNumId w:val="5"/>
  </w:num>
  <w:num w:numId="5">
    <w:abstractNumId w:val="1"/>
  </w:num>
  <w:num w:numId="6">
    <w:abstractNumId w:val="7"/>
  </w:num>
  <w:num w:numId="7">
    <w:abstractNumId w:val="2"/>
  </w:num>
  <w:num w:numId="8">
    <w:abstractNumId w:val="8"/>
  </w:num>
  <w:num w:numId="9">
    <w:abstractNumId w:val="12"/>
  </w:num>
  <w:num w:numId="10">
    <w:abstractNumId w:val="11"/>
  </w:num>
  <w:num w:numId="11">
    <w:abstractNumId w:val="15"/>
  </w:num>
  <w:num w:numId="12">
    <w:abstractNumId w:val="4"/>
  </w:num>
  <w:num w:numId="13">
    <w:abstractNumId w:val="10"/>
  </w:num>
  <w:num w:numId="14">
    <w:abstractNumId w:val="8"/>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otayo, Moshood Olanrewaju">
    <w15:presenceInfo w15:providerId="AD" w15:userId="S-1-5-21-8915387-943144406-1916815836-1278695"/>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C63"/>
    <w:rsid w:val="000251CF"/>
    <w:rsid w:val="00060ADF"/>
    <w:rsid w:val="000861E9"/>
    <w:rsid w:val="00097374"/>
    <w:rsid w:val="000A252B"/>
    <w:rsid w:val="000B2BED"/>
    <w:rsid w:val="000B4B55"/>
    <w:rsid w:val="000E3F04"/>
    <w:rsid w:val="000E45EF"/>
    <w:rsid w:val="000E7E9B"/>
    <w:rsid w:val="000F6DD0"/>
    <w:rsid w:val="00102E06"/>
    <w:rsid w:val="001049E6"/>
    <w:rsid w:val="00110328"/>
    <w:rsid w:val="001245CC"/>
    <w:rsid w:val="00135AD2"/>
    <w:rsid w:val="00137540"/>
    <w:rsid w:val="00147DE5"/>
    <w:rsid w:val="00153E26"/>
    <w:rsid w:val="00162AFE"/>
    <w:rsid w:val="00172166"/>
    <w:rsid w:val="0017480A"/>
    <w:rsid w:val="001946B4"/>
    <w:rsid w:val="001E3A9C"/>
    <w:rsid w:val="001E4824"/>
    <w:rsid w:val="00223F00"/>
    <w:rsid w:val="00236779"/>
    <w:rsid w:val="00246BF5"/>
    <w:rsid w:val="00262415"/>
    <w:rsid w:val="00276461"/>
    <w:rsid w:val="00287276"/>
    <w:rsid w:val="0029367A"/>
    <w:rsid w:val="002E672B"/>
    <w:rsid w:val="002F4B73"/>
    <w:rsid w:val="00320878"/>
    <w:rsid w:val="00321612"/>
    <w:rsid w:val="00321ACB"/>
    <w:rsid w:val="00330A02"/>
    <w:rsid w:val="00342544"/>
    <w:rsid w:val="00350C0F"/>
    <w:rsid w:val="00351D29"/>
    <w:rsid w:val="00376A73"/>
    <w:rsid w:val="00391026"/>
    <w:rsid w:val="00392C57"/>
    <w:rsid w:val="003A16DF"/>
    <w:rsid w:val="003A241A"/>
    <w:rsid w:val="003B4B60"/>
    <w:rsid w:val="003C11BC"/>
    <w:rsid w:val="003F7970"/>
    <w:rsid w:val="00401584"/>
    <w:rsid w:val="00403B41"/>
    <w:rsid w:val="0041558F"/>
    <w:rsid w:val="00433BE4"/>
    <w:rsid w:val="00444083"/>
    <w:rsid w:val="0044764B"/>
    <w:rsid w:val="00447A08"/>
    <w:rsid w:val="0046027C"/>
    <w:rsid w:val="00465EE8"/>
    <w:rsid w:val="00477052"/>
    <w:rsid w:val="004E7B88"/>
    <w:rsid w:val="004F06B6"/>
    <w:rsid w:val="004F14FC"/>
    <w:rsid w:val="004F279E"/>
    <w:rsid w:val="00522174"/>
    <w:rsid w:val="0053253E"/>
    <w:rsid w:val="005454EB"/>
    <w:rsid w:val="005460CB"/>
    <w:rsid w:val="00597DD8"/>
    <w:rsid w:val="005B3D09"/>
    <w:rsid w:val="005C0BF2"/>
    <w:rsid w:val="005C762A"/>
    <w:rsid w:val="005D69AC"/>
    <w:rsid w:val="005E5CEC"/>
    <w:rsid w:val="005E5F1B"/>
    <w:rsid w:val="005E7E39"/>
    <w:rsid w:val="005F1A27"/>
    <w:rsid w:val="005F2422"/>
    <w:rsid w:val="006251F5"/>
    <w:rsid w:val="00627CA2"/>
    <w:rsid w:val="0066646E"/>
    <w:rsid w:val="006668ED"/>
    <w:rsid w:val="0067165F"/>
    <w:rsid w:val="00676757"/>
    <w:rsid w:val="006C10A2"/>
    <w:rsid w:val="006D3944"/>
    <w:rsid w:val="00720F5D"/>
    <w:rsid w:val="00742AC1"/>
    <w:rsid w:val="0074310D"/>
    <w:rsid w:val="00750070"/>
    <w:rsid w:val="007516CB"/>
    <w:rsid w:val="00763FBC"/>
    <w:rsid w:val="00772B9E"/>
    <w:rsid w:val="00774666"/>
    <w:rsid w:val="0079314B"/>
    <w:rsid w:val="007965A8"/>
    <w:rsid w:val="007B1EAF"/>
    <w:rsid w:val="007E29D0"/>
    <w:rsid w:val="007F1AD6"/>
    <w:rsid w:val="0080331D"/>
    <w:rsid w:val="00813FCA"/>
    <w:rsid w:val="00816F09"/>
    <w:rsid w:val="008224EC"/>
    <w:rsid w:val="00850A6B"/>
    <w:rsid w:val="0085320E"/>
    <w:rsid w:val="00897931"/>
    <w:rsid w:val="008A70B3"/>
    <w:rsid w:val="008A7F6C"/>
    <w:rsid w:val="00902FDE"/>
    <w:rsid w:val="00920AE8"/>
    <w:rsid w:val="00930F99"/>
    <w:rsid w:val="00933162"/>
    <w:rsid w:val="009423C3"/>
    <w:rsid w:val="00950559"/>
    <w:rsid w:val="00982360"/>
    <w:rsid w:val="00985156"/>
    <w:rsid w:val="009937AF"/>
    <w:rsid w:val="009A162B"/>
    <w:rsid w:val="009A38B9"/>
    <w:rsid w:val="009A4384"/>
    <w:rsid w:val="009B5451"/>
    <w:rsid w:val="009D61F9"/>
    <w:rsid w:val="009E2B23"/>
    <w:rsid w:val="00A13C08"/>
    <w:rsid w:val="00A20223"/>
    <w:rsid w:val="00A36DAD"/>
    <w:rsid w:val="00A877B0"/>
    <w:rsid w:val="00A916AB"/>
    <w:rsid w:val="00AA4794"/>
    <w:rsid w:val="00AB14C6"/>
    <w:rsid w:val="00AB3170"/>
    <w:rsid w:val="00AE410F"/>
    <w:rsid w:val="00AF01D7"/>
    <w:rsid w:val="00B141BC"/>
    <w:rsid w:val="00B160D7"/>
    <w:rsid w:val="00B42737"/>
    <w:rsid w:val="00B44B26"/>
    <w:rsid w:val="00B55B3D"/>
    <w:rsid w:val="00B66C7A"/>
    <w:rsid w:val="00B83571"/>
    <w:rsid w:val="00B97820"/>
    <w:rsid w:val="00BA6443"/>
    <w:rsid w:val="00C00DE1"/>
    <w:rsid w:val="00C079DD"/>
    <w:rsid w:val="00C131E4"/>
    <w:rsid w:val="00C24EC4"/>
    <w:rsid w:val="00C51917"/>
    <w:rsid w:val="00C55140"/>
    <w:rsid w:val="00C8512C"/>
    <w:rsid w:val="00C96B9E"/>
    <w:rsid w:val="00CC145C"/>
    <w:rsid w:val="00CC731B"/>
    <w:rsid w:val="00D06458"/>
    <w:rsid w:val="00D25D4D"/>
    <w:rsid w:val="00D32A55"/>
    <w:rsid w:val="00D36C62"/>
    <w:rsid w:val="00D47C2E"/>
    <w:rsid w:val="00D62F3E"/>
    <w:rsid w:val="00D851D8"/>
    <w:rsid w:val="00DA4BBD"/>
    <w:rsid w:val="00DB206E"/>
    <w:rsid w:val="00DB5343"/>
    <w:rsid w:val="00DB7764"/>
    <w:rsid w:val="00DC5700"/>
    <w:rsid w:val="00DD44AB"/>
    <w:rsid w:val="00E12E82"/>
    <w:rsid w:val="00E17B76"/>
    <w:rsid w:val="00E20500"/>
    <w:rsid w:val="00E32C13"/>
    <w:rsid w:val="00E44EBE"/>
    <w:rsid w:val="00E47FFA"/>
    <w:rsid w:val="00E77975"/>
    <w:rsid w:val="00E9422F"/>
    <w:rsid w:val="00EB5E9E"/>
    <w:rsid w:val="00EC2AD9"/>
    <w:rsid w:val="00EC66E0"/>
    <w:rsid w:val="00EC79FB"/>
    <w:rsid w:val="00ED201C"/>
    <w:rsid w:val="00ED3671"/>
    <w:rsid w:val="00EE6983"/>
    <w:rsid w:val="00EF1E67"/>
    <w:rsid w:val="00EF5D1A"/>
    <w:rsid w:val="00F12C63"/>
    <w:rsid w:val="00F4120F"/>
    <w:rsid w:val="00F92EE7"/>
    <w:rsid w:val="00FC0D77"/>
    <w:rsid w:val="00FC3CB3"/>
    <w:rsid w:val="00FC3EBF"/>
    <w:rsid w:val="00FF7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E3AD"/>
  <w15:chartTrackingRefBased/>
  <w15:docId w15:val="{C45E2096-663E-497E-B402-6DE32A1B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23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423C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9423C3"/>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E12E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B54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70"/>
  </w:style>
  <w:style w:type="paragraph" w:styleId="Footer">
    <w:name w:val="footer"/>
    <w:basedOn w:val="Normal"/>
    <w:link w:val="FooterChar"/>
    <w:uiPriority w:val="99"/>
    <w:unhideWhenUsed/>
    <w:rsid w:val="00AB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70"/>
  </w:style>
  <w:style w:type="character" w:styleId="Hyperlink">
    <w:name w:val="Hyperlink"/>
    <w:basedOn w:val="DefaultParagraphFont"/>
    <w:uiPriority w:val="99"/>
    <w:unhideWhenUsed/>
    <w:rsid w:val="00D851D8"/>
    <w:rPr>
      <w:color w:val="0563C1" w:themeColor="hyperlink"/>
      <w:u w:val="single"/>
    </w:rPr>
  </w:style>
  <w:style w:type="character" w:customStyle="1" w:styleId="Heading1Char">
    <w:name w:val="Heading 1 Char"/>
    <w:basedOn w:val="DefaultParagraphFont"/>
    <w:link w:val="Heading1"/>
    <w:uiPriority w:val="9"/>
    <w:rsid w:val="009423C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423C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9423C3"/>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9423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23C3"/>
    <w:rPr>
      <w:b/>
      <w:bCs/>
    </w:rPr>
  </w:style>
  <w:style w:type="paragraph" w:customStyle="1" w:styleId="center-on-mobile">
    <w:name w:val="center-on-mobile"/>
    <w:basedOn w:val="Normal"/>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9423C3"/>
  </w:style>
  <w:style w:type="character" w:customStyle="1" w:styleId="apple-converted-space">
    <w:name w:val="apple-converted-space"/>
    <w:basedOn w:val="DefaultParagraphFont"/>
    <w:rsid w:val="009423C3"/>
  </w:style>
  <w:style w:type="paragraph" w:styleId="ListParagraph">
    <w:name w:val="List Paragraph"/>
    <w:basedOn w:val="Normal"/>
    <w:uiPriority w:val="34"/>
    <w:qFormat/>
    <w:rsid w:val="0066646E"/>
    <w:pPr>
      <w:ind w:left="720"/>
      <w:contextualSpacing/>
    </w:pPr>
  </w:style>
  <w:style w:type="character" w:customStyle="1" w:styleId="Heading6Char">
    <w:name w:val="Heading 6 Char"/>
    <w:basedOn w:val="DefaultParagraphFont"/>
    <w:link w:val="Heading6"/>
    <w:uiPriority w:val="9"/>
    <w:semiHidden/>
    <w:rsid w:val="009B545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12E82"/>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F7490"/>
    <w:rPr>
      <w:sz w:val="16"/>
      <w:szCs w:val="16"/>
    </w:rPr>
  </w:style>
  <w:style w:type="paragraph" w:styleId="CommentText">
    <w:name w:val="annotation text"/>
    <w:basedOn w:val="Normal"/>
    <w:link w:val="CommentTextChar"/>
    <w:uiPriority w:val="99"/>
    <w:semiHidden/>
    <w:unhideWhenUsed/>
    <w:rsid w:val="00FF7490"/>
    <w:pPr>
      <w:spacing w:line="240" w:lineRule="auto"/>
    </w:pPr>
    <w:rPr>
      <w:sz w:val="20"/>
      <w:szCs w:val="20"/>
    </w:rPr>
  </w:style>
  <w:style w:type="character" w:customStyle="1" w:styleId="CommentTextChar">
    <w:name w:val="Comment Text Char"/>
    <w:basedOn w:val="DefaultParagraphFont"/>
    <w:link w:val="CommentText"/>
    <w:uiPriority w:val="99"/>
    <w:semiHidden/>
    <w:rsid w:val="00FF7490"/>
    <w:rPr>
      <w:sz w:val="20"/>
      <w:szCs w:val="20"/>
    </w:rPr>
  </w:style>
  <w:style w:type="paragraph" w:styleId="CommentSubject">
    <w:name w:val="annotation subject"/>
    <w:basedOn w:val="CommentText"/>
    <w:next w:val="CommentText"/>
    <w:link w:val="CommentSubjectChar"/>
    <w:uiPriority w:val="99"/>
    <w:semiHidden/>
    <w:unhideWhenUsed/>
    <w:rsid w:val="00FF7490"/>
    <w:rPr>
      <w:b/>
      <w:bCs/>
    </w:rPr>
  </w:style>
  <w:style w:type="character" w:customStyle="1" w:styleId="CommentSubjectChar">
    <w:name w:val="Comment Subject Char"/>
    <w:basedOn w:val="CommentTextChar"/>
    <w:link w:val="CommentSubject"/>
    <w:uiPriority w:val="99"/>
    <w:semiHidden/>
    <w:rsid w:val="00FF7490"/>
    <w:rPr>
      <w:b/>
      <w:bCs/>
      <w:sz w:val="20"/>
      <w:szCs w:val="20"/>
    </w:rPr>
  </w:style>
  <w:style w:type="paragraph" w:styleId="Revision">
    <w:name w:val="Revision"/>
    <w:hidden/>
    <w:uiPriority w:val="99"/>
    <w:semiHidden/>
    <w:rsid w:val="00FF7490"/>
    <w:pPr>
      <w:spacing w:after="0" w:line="240" w:lineRule="auto"/>
    </w:pPr>
  </w:style>
  <w:style w:type="paragraph" w:styleId="BalloonText">
    <w:name w:val="Balloon Text"/>
    <w:basedOn w:val="Normal"/>
    <w:link w:val="BalloonTextChar"/>
    <w:uiPriority w:val="99"/>
    <w:semiHidden/>
    <w:unhideWhenUsed/>
    <w:rsid w:val="00FF7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2590">
      <w:bodyDiv w:val="1"/>
      <w:marLeft w:val="0"/>
      <w:marRight w:val="0"/>
      <w:marTop w:val="0"/>
      <w:marBottom w:val="0"/>
      <w:divBdr>
        <w:top w:val="none" w:sz="0" w:space="0" w:color="auto"/>
        <w:left w:val="none" w:sz="0" w:space="0" w:color="auto"/>
        <w:bottom w:val="none" w:sz="0" w:space="0" w:color="auto"/>
        <w:right w:val="none" w:sz="0" w:space="0" w:color="auto"/>
      </w:divBdr>
    </w:div>
    <w:div w:id="92168873">
      <w:bodyDiv w:val="1"/>
      <w:marLeft w:val="0"/>
      <w:marRight w:val="0"/>
      <w:marTop w:val="0"/>
      <w:marBottom w:val="0"/>
      <w:divBdr>
        <w:top w:val="none" w:sz="0" w:space="0" w:color="auto"/>
        <w:left w:val="none" w:sz="0" w:space="0" w:color="auto"/>
        <w:bottom w:val="none" w:sz="0" w:space="0" w:color="auto"/>
        <w:right w:val="none" w:sz="0" w:space="0" w:color="auto"/>
      </w:divBdr>
    </w:div>
    <w:div w:id="405493051">
      <w:bodyDiv w:val="1"/>
      <w:marLeft w:val="0"/>
      <w:marRight w:val="0"/>
      <w:marTop w:val="0"/>
      <w:marBottom w:val="0"/>
      <w:divBdr>
        <w:top w:val="none" w:sz="0" w:space="0" w:color="auto"/>
        <w:left w:val="none" w:sz="0" w:space="0" w:color="auto"/>
        <w:bottom w:val="none" w:sz="0" w:space="0" w:color="auto"/>
        <w:right w:val="none" w:sz="0" w:space="0" w:color="auto"/>
      </w:divBdr>
      <w:divsChild>
        <w:div w:id="361326601">
          <w:marLeft w:val="0"/>
          <w:marRight w:val="0"/>
          <w:marTop w:val="0"/>
          <w:marBottom w:val="0"/>
          <w:divBdr>
            <w:top w:val="none" w:sz="0" w:space="0" w:color="auto"/>
            <w:left w:val="none" w:sz="0" w:space="0" w:color="auto"/>
            <w:bottom w:val="none" w:sz="0" w:space="0" w:color="auto"/>
            <w:right w:val="none" w:sz="0" w:space="0" w:color="auto"/>
          </w:divBdr>
          <w:divsChild>
            <w:div w:id="247543726">
              <w:marLeft w:val="0"/>
              <w:marRight w:val="0"/>
              <w:marTop w:val="0"/>
              <w:marBottom w:val="0"/>
              <w:divBdr>
                <w:top w:val="none" w:sz="0" w:space="0" w:color="auto"/>
                <w:left w:val="none" w:sz="0" w:space="0" w:color="auto"/>
                <w:bottom w:val="none" w:sz="0" w:space="0" w:color="auto"/>
                <w:right w:val="none" w:sz="0" w:space="0" w:color="auto"/>
              </w:divBdr>
              <w:divsChild>
                <w:div w:id="520431749">
                  <w:marLeft w:val="0"/>
                  <w:marRight w:val="0"/>
                  <w:marTop w:val="0"/>
                  <w:marBottom w:val="0"/>
                  <w:divBdr>
                    <w:top w:val="none" w:sz="0" w:space="0" w:color="auto"/>
                    <w:left w:val="none" w:sz="0" w:space="0" w:color="auto"/>
                    <w:bottom w:val="none" w:sz="0" w:space="0" w:color="auto"/>
                    <w:right w:val="none" w:sz="0" w:space="0" w:color="auto"/>
                  </w:divBdr>
                  <w:divsChild>
                    <w:div w:id="1338576481">
                      <w:marLeft w:val="0"/>
                      <w:marRight w:val="0"/>
                      <w:marTop w:val="0"/>
                      <w:marBottom w:val="0"/>
                      <w:divBdr>
                        <w:top w:val="none" w:sz="0" w:space="0" w:color="auto"/>
                        <w:left w:val="none" w:sz="0" w:space="0" w:color="auto"/>
                        <w:bottom w:val="none" w:sz="0" w:space="0" w:color="auto"/>
                        <w:right w:val="none" w:sz="0" w:space="0" w:color="auto"/>
                      </w:divBdr>
                      <w:divsChild>
                        <w:div w:id="1013805376">
                          <w:marLeft w:val="0"/>
                          <w:marRight w:val="0"/>
                          <w:marTop w:val="0"/>
                          <w:marBottom w:val="0"/>
                          <w:divBdr>
                            <w:top w:val="none" w:sz="0" w:space="0" w:color="auto"/>
                            <w:left w:val="none" w:sz="0" w:space="0" w:color="auto"/>
                            <w:bottom w:val="none" w:sz="0" w:space="0" w:color="auto"/>
                            <w:right w:val="none" w:sz="0" w:space="0" w:color="auto"/>
                          </w:divBdr>
                          <w:divsChild>
                            <w:div w:id="623316553">
                              <w:marLeft w:val="0"/>
                              <w:marRight w:val="0"/>
                              <w:marTop w:val="0"/>
                              <w:marBottom w:val="0"/>
                              <w:divBdr>
                                <w:top w:val="none" w:sz="0" w:space="0" w:color="auto"/>
                                <w:left w:val="none" w:sz="0" w:space="0" w:color="auto"/>
                                <w:bottom w:val="none" w:sz="0" w:space="0" w:color="auto"/>
                                <w:right w:val="none" w:sz="0" w:space="0" w:color="auto"/>
                              </w:divBdr>
                            </w:div>
                            <w:div w:id="163712261">
                              <w:marLeft w:val="0"/>
                              <w:marRight w:val="0"/>
                              <w:marTop w:val="0"/>
                              <w:marBottom w:val="0"/>
                              <w:divBdr>
                                <w:top w:val="none" w:sz="0" w:space="0" w:color="auto"/>
                                <w:left w:val="none" w:sz="0" w:space="0" w:color="auto"/>
                                <w:bottom w:val="none" w:sz="0" w:space="0" w:color="auto"/>
                                <w:right w:val="none" w:sz="0" w:space="0" w:color="auto"/>
                              </w:divBdr>
                            </w:div>
                            <w:div w:id="309754201">
                              <w:marLeft w:val="0"/>
                              <w:marRight w:val="0"/>
                              <w:marTop w:val="0"/>
                              <w:marBottom w:val="0"/>
                              <w:divBdr>
                                <w:top w:val="none" w:sz="0" w:space="0" w:color="auto"/>
                                <w:left w:val="none" w:sz="0" w:space="0" w:color="auto"/>
                                <w:bottom w:val="none" w:sz="0" w:space="0" w:color="auto"/>
                                <w:right w:val="none" w:sz="0" w:space="0" w:color="auto"/>
                              </w:divBdr>
                            </w:div>
                            <w:div w:id="157231138">
                              <w:marLeft w:val="0"/>
                              <w:marRight w:val="0"/>
                              <w:marTop w:val="0"/>
                              <w:marBottom w:val="0"/>
                              <w:divBdr>
                                <w:top w:val="none" w:sz="0" w:space="0" w:color="auto"/>
                                <w:left w:val="none" w:sz="0" w:space="0" w:color="auto"/>
                                <w:bottom w:val="none" w:sz="0" w:space="0" w:color="auto"/>
                                <w:right w:val="none" w:sz="0" w:space="0" w:color="auto"/>
                              </w:divBdr>
                            </w:div>
                            <w:div w:id="821047223">
                              <w:marLeft w:val="0"/>
                              <w:marRight w:val="0"/>
                              <w:marTop w:val="0"/>
                              <w:marBottom w:val="0"/>
                              <w:divBdr>
                                <w:top w:val="none" w:sz="0" w:space="0" w:color="auto"/>
                                <w:left w:val="none" w:sz="0" w:space="0" w:color="auto"/>
                                <w:bottom w:val="none" w:sz="0" w:space="0" w:color="auto"/>
                                <w:right w:val="none" w:sz="0" w:space="0" w:color="auto"/>
                              </w:divBdr>
                            </w:div>
                            <w:div w:id="209149404">
                              <w:marLeft w:val="0"/>
                              <w:marRight w:val="0"/>
                              <w:marTop w:val="0"/>
                              <w:marBottom w:val="0"/>
                              <w:divBdr>
                                <w:top w:val="none" w:sz="0" w:space="0" w:color="auto"/>
                                <w:left w:val="none" w:sz="0" w:space="0" w:color="auto"/>
                                <w:bottom w:val="none" w:sz="0" w:space="0" w:color="auto"/>
                                <w:right w:val="none" w:sz="0" w:space="0" w:color="auto"/>
                              </w:divBdr>
                            </w:div>
                            <w:div w:id="1546915896">
                              <w:marLeft w:val="0"/>
                              <w:marRight w:val="0"/>
                              <w:marTop w:val="0"/>
                              <w:marBottom w:val="0"/>
                              <w:divBdr>
                                <w:top w:val="none" w:sz="0" w:space="0" w:color="auto"/>
                                <w:left w:val="none" w:sz="0" w:space="0" w:color="auto"/>
                                <w:bottom w:val="none" w:sz="0" w:space="0" w:color="auto"/>
                                <w:right w:val="none" w:sz="0" w:space="0" w:color="auto"/>
                              </w:divBdr>
                            </w:div>
                            <w:div w:id="1076047149">
                              <w:marLeft w:val="0"/>
                              <w:marRight w:val="0"/>
                              <w:marTop w:val="0"/>
                              <w:marBottom w:val="0"/>
                              <w:divBdr>
                                <w:top w:val="none" w:sz="0" w:space="0" w:color="auto"/>
                                <w:left w:val="none" w:sz="0" w:space="0" w:color="auto"/>
                                <w:bottom w:val="none" w:sz="0" w:space="0" w:color="auto"/>
                                <w:right w:val="none" w:sz="0" w:space="0" w:color="auto"/>
                              </w:divBdr>
                            </w:div>
                            <w:div w:id="750468966">
                              <w:marLeft w:val="0"/>
                              <w:marRight w:val="0"/>
                              <w:marTop w:val="0"/>
                              <w:marBottom w:val="0"/>
                              <w:divBdr>
                                <w:top w:val="none" w:sz="0" w:space="0" w:color="auto"/>
                                <w:left w:val="none" w:sz="0" w:space="0" w:color="auto"/>
                                <w:bottom w:val="none" w:sz="0" w:space="0" w:color="auto"/>
                                <w:right w:val="none" w:sz="0" w:space="0" w:color="auto"/>
                              </w:divBdr>
                            </w:div>
                            <w:div w:id="941180430">
                              <w:marLeft w:val="0"/>
                              <w:marRight w:val="0"/>
                              <w:marTop w:val="0"/>
                              <w:marBottom w:val="0"/>
                              <w:divBdr>
                                <w:top w:val="none" w:sz="0" w:space="0" w:color="auto"/>
                                <w:left w:val="none" w:sz="0" w:space="0" w:color="auto"/>
                                <w:bottom w:val="none" w:sz="0" w:space="0" w:color="auto"/>
                                <w:right w:val="none" w:sz="0" w:space="0" w:color="auto"/>
                              </w:divBdr>
                            </w:div>
                            <w:div w:id="486239883">
                              <w:marLeft w:val="0"/>
                              <w:marRight w:val="0"/>
                              <w:marTop w:val="0"/>
                              <w:marBottom w:val="0"/>
                              <w:divBdr>
                                <w:top w:val="none" w:sz="0" w:space="0" w:color="auto"/>
                                <w:left w:val="none" w:sz="0" w:space="0" w:color="auto"/>
                                <w:bottom w:val="none" w:sz="0" w:space="0" w:color="auto"/>
                                <w:right w:val="none" w:sz="0" w:space="0" w:color="auto"/>
                              </w:divBdr>
                            </w:div>
                            <w:div w:id="1760175692">
                              <w:marLeft w:val="0"/>
                              <w:marRight w:val="0"/>
                              <w:marTop w:val="0"/>
                              <w:marBottom w:val="0"/>
                              <w:divBdr>
                                <w:top w:val="none" w:sz="0" w:space="0" w:color="auto"/>
                                <w:left w:val="none" w:sz="0" w:space="0" w:color="auto"/>
                                <w:bottom w:val="none" w:sz="0" w:space="0" w:color="auto"/>
                                <w:right w:val="none" w:sz="0" w:space="0" w:color="auto"/>
                              </w:divBdr>
                            </w:div>
                            <w:div w:id="1234392698">
                              <w:marLeft w:val="0"/>
                              <w:marRight w:val="0"/>
                              <w:marTop w:val="0"/>
                              <w:marBottom w:val="0"/>
                              <w:divBdr>
                                <w:top w:val="none" w:sz="0" w:space="0" w:color="auto"/>
                                <w:left w:val="none" w:sz="0" w:space="0" w:color="auto"/>
                                <w:bottom w:val="none" w:sz="0" w:space="0" w:color="auto"/>
                                <w:right w:val="none" w:sz="0" w:space="0" w:color="auto"/>
                              </w:divBdr>
                            </w:div>
                            <w:div w:id="661858919">
                              <w:marLeft w:val="0"/>
                              <w:marRight w:val="0"/>
                              <w:marTop w:val="0"/>
                              <w:marBottom w:val="0"/>
                              <w:divBdr>
                                <w:top w:val="none" w:sz="0" w:space="0" w:color="auto"/>
                                <w:left w:val="none" w:sz="0" w:space="0" w:color="auto"/>
                                <w:bottom w:val="none" w:sz="0" w:space="0" w:color="auto"/>
                                <w:right w:val="none" w:sz="0" w:space="0" w:color="auto"/>
                              </w:divBdr>
                            </w:div>
                            <w:div w:id="1291739457">
                              <w:marLeft w:val="0"/>
                              <w:marRight w:val="0"/>
                              <w:marTop w:val="0"/>
                              <w:marBottom w:val="0"/>
                              <w:divBdr>
                                <w:top w:val="none" w:sz="0" w:space="0" w:color="auto"/>
                                <w:left w:val="none" w:sz="0" w:space="0" w:color="auto"/>
                                <w:bottom w:val="none" w:sz="0" w:space="0" w:color="auto"/>
                                <w:right w:val="none" w:sz="0" w:space="0" w:color="auto"/>
                              </w:divBdr>
                            </w:div>
                            <w:div w:id="226960649">
                              <w:marLeft w:val="0"/>
                              <w:marRight w:val="0"/>
                              <w:marTop w:val="0"/>
                              <w:marBottom w:val="0"/>
                              <w:divBdr>
                                <w:top w:val="none" w:sz="0" w:space="0" w:color="auto"/>
                                <w:left w:val="none" w:sz="0" w:space="0" w:color="auto"/>
                                <w:bottom w:val="none" w:sz="0" w:space="0" w:color="auto"/>
                                <w:right w:val="none" w:sz="0" w:space="0" w:color="auto"/>
                              </w:divBdr>
                            </w:div>
                            <w:div w:id="1860006693">
                              <w:marLeft w:val="0"/>
                              <w:marRight w:val="0"/>
                              <w:marTop w:val="0"/>
                              <w:marBottom w:val="0"/>
                              <w:divBdr>
                                <w:top w:val="none" w:sz="0" w:space="0" w:color="auto"/>
                                <w:left w:val="none" w:sz="0" w:space="0" w:color="auto"/>
                                <w:bottom w:val="none" w:sz="0" w:space="0" w:color="auto"/>
                                <w:right w:val="none" w:sz="0" w:space="0" w:color="auto"/>
                              </w:divBdr>
                            </w:div>
                            <w:div w:id="1888757186">
                              <w:marLeft w:val="0"/>
                              <w:marRight w:val="0"/>
                              <w:marTop w:val="0"/>
                              <w:marBottom w:val="0"/>
                              <w:divBdr>
                                <w:top w:val="none" w:sz="0" w:space="0" w:color="auto"/>
                                <w:left w:val="none" w:sz="0" w:space="0" w:color="auto"/>
                                <w:bottom w:val="none" w:sz="0" w:space="0" w:color="auto"/>
                                <w:right w:val="none" w:sz="0" w:space="0" w:color="auto"/>
                              </w:divBdr>
                            </w:div>
                            <w:div w:id="386610169">
                              <w:marLeft w:val="0"/>
                              <w:marRight w:val="0"/>
                              <w:marTop w:val="0"/>
                              <w:marBottom w:val="0"/>
                              <w:divBdr>
                                <w:top w:val="none" w:sz="0" w:space="0" w:color="auto"/>
                                <w:left w:val="none" w:sz="0" w:space="0" w:color="auto"/>
                                <w:bottom w:val="none" w:sz="0" w:space="0" w:color="auto"/>
                                <w:right w:val="none" w:sz="0" w:space="0" w:color="auto"/>
                              </w:divBdr>
                            </w:div>
                            <w:div w:id="2109889037">
                              <w:marLeft w:val="0"/>
                              <w:marRight w:val="0"/>
                              <w:marTop w:val="0"/>
                              <w:marBottom w:val="0"/>
                              <w:divBdr>
                                <w:top w:val="none" w:sz="0" w:space="0" w:color="auto"/>
                                <w:left w:val="none" w:sz="0" w:space="0" w:color="auto"/>
                                <w:bottom w:val="none" w:sz="0" w:space="0" w:color="auto"/>
                                <w:right w:val="none" w:sz="0" w:space="0" w:color="auto"/>
                              </w:divBdr>
                            </w:div>
                            <w:div w:id="1204053211">
                              <w:marLeft w:val="0"/>
                              <w:marRight w:val="0"/>
                              <w:marTop w:val="0"/>
                              <w:marBottom w:val="0"/>
                              <w:divBdr>
                                <w:top w:val="none" w:sz="0" w:space="0" w:color="auto"/>
                                <w:left w:val="none" w:sz="0" w:space="0" w:color="auto"/>
                                <w:bottom w:val="none" w:sz="0" w:space="0" w:color="auto"/>
                                <w:right w:val="none" w:sz="0" w:space="0" w:color="auto"/>
                              </w:divBdr>
                            </w:div>
                            <w:div w:id="958224746">
                              <w:marLeft w:val="0"/>
                              <w:marRight w:val="0"/>
                              <w:marTop w:val="0"/>
                              <w:marBottom w:val="0"/>
                              <w:divBdr>
                                <w:top w:val="none" w:sz="0" w:space="0" w:color="auto"/>
                                <w:left w:val="none" w:sz="0" w:space="0" w:color="auto"/>
                                <w:bottom w:val="none" w:sz="0" w:space="0" w:color="auto"/>
                                <w:right w:val="none" w:sz="0" w:space="0" w:color="auto"/>
                              </w:divBdr>
                            </w:div>
                            <w:div w:id="1610969633">
                              <w:marLeft w:val="0"/>
                              <w:marRight w:val="0"/>
                              <w:marTop w:val="0"/>
                              <w:marBottom w:val="0"/>
                              <w:divBdr>
                                <w:top w:val="none" w:sz="0" w:space="0" w:color="auto"/>
                                <w:left w:val="none" w:sz="0" w:space="0" w:color="auto"/>
                                <w:bottom w:val="none" w:sz="0" w:space="0" w:color="auto"/>
                                <w:right w:val="none" w:sz="0" w:space="0" w:color="auto"/>
                              </w:divBdr>
                            </w:div>
                            <w:div w:id="394548691">
                              <w:marLeft w:val="0"/>
                              <w:marRight w:val="0"/>
                              <w:marTop w:val="0"/>
                              <w:marBottom w:val="0"/>
                              <w:divBdr>
                                <w:top w:val="none" w:sz="0" w:space="0" w:color="auto"/>
                                <w:left w:val="none" w:sz="0" w:space="0" w:color="auto"/>
                                <w:bottom w:val="none" w:sz="0" w:space="0" w:color="auto"/>
                                <w:right w:val="none" w:sz="0" w:space="0" w:color="auto"/>
                              </w:divBdr>
                            </w:div>
                            <w:div w:id="362052607">
                              <w:marLeft w:val="0"/>
                              <w:marRight w:val="0"/>
                              <w:marTop w:val="0"/>
                              <w:marBottom w:val="0"/>
                              <w:divBdr>
                                <w:top w:val="none" w:sz="0" w:space="0" w:color="auto"/>
                                <w:left w:val="none" w:sz="0" w:space="0" w:color="auto"/>
                                <w:bottom w:val="none" w:sz="0" w:space="0" w:color="auto"/>
                                <w:right w:val="none" w:sz="0" w:space="0" w:color="auto"/>
                              </w:divBdr>
                            </w:div>
                            <w:div w:id="446395399">
                              <w:marLeft w:val="0"/>
                              <w:marRight w:val="0"/>
                              <w:marTop w:val="0"/>
                              <w:marBottom w:val="0"/>
                              <w:divBdr>
                                <w:top w:val="none" w:sz="0" w:space="0" w:color="auto"/>
                                <w:left w:val="none" w:sz="0" w:space="0" w:color="auto"/>
                                <w:bottom w:val="none" w:sz="0" w:space="0" w:color="auto"/>
                                <w:right w:val="none" w:sz="0" w:space="0" w:color="auto"/>
                              </w:divBdr>
                            </w:div>
                            <w:div w:id="1750735791">
                              <w:marLeft w:val="0"/>
                              <w:marRight w:val="0"/>
                              <w:marTop w:val="0"/>
                              <w:marBottom w:val="0"/>
                              <w:divBdr>
                                <w:top w:val="none" w:sz="0" w:space="0" w:color="auto"/>
                                <w:left w:val="none" w:sz="0" w:space="0" w:color="auto"/>
                                <w:bottom w:val="none" w:sz="0" w:space="0" w:color="auto"/>
                                <w:right w:val="none" w:sz="0" w:space="0" w:color="auto"/>
                              </w:divBdr>
                            </w:div>
                            <w:div w:id="445972913">
                              <w:marLeft w:val="0"/>
                              <w:marRight w:val="0"/>
                              <w:marTop w:val="0"/>
                              <w:marBottom w:val="0"/>
                              <w:divBdr>
                                <w:top w:val="none" w:sz="0" w:space="0" w:color="auto"/>
                                <w:left w:val="none" w:sz="0" w:space="0" w:color="auto"/>
                                <w:bottom w:val="none" w:sz="0" w:space="0" w:color="auto"/>
                                <w:right w:val="none" w:sz="0" w:space="0" w:color="auto"/>
                              </w:divBdr>
                            </w:div>
                            <w:div w:id="2090346279">
                              <w:marLeft w:val="0"/>
                              <w:marRight w:val="0"/>
                              <w:marTop w:val="0"/>
                              <w:marBottom w:val="0"/>
                              <w:divBdr>
                                <w:top w:val="none" w:sz="0" w:space="0" w:color="auto"/>
                                <w:left w:val="none" w:sz="0" w:space="0" w:color="auto"/>
                                <w:bottom w:val="none" w:sz="0" w:space="0" w:color="auto"/>
                                <w:right w:val="none" w:sz="0" w:space="0" w:color="auto"/>
                              </w:divBdr>
                            </w:div>
                            <w:div w:id="266694327">
                              <w:marLeft w:val="0"/>
                              <w:marRight w:val="0"/>
                              <w:marTop w:val="0"/>
                              <w:marBottom w:val="0"/>
                              <w:divBdr>
                                <w:top w:val="none" w:sz="0" w:space="0" w:color="auto"/>
                                <w:left w:val="none" w:sz="0" w:space="0" w:color="auto"/>
                                <w:bottom w:val="none" w:sz="0" w:space="0" w:color="auto"/>
                                <w:right w:val="none" w:sz="0" w:space="0" w:color="auto"/>
                              </w:divBdr>
                            </w:div>
                            <w:div w:id="210574803">
                              <w:marLeft w:val="0"/>
                              <w:marRight w:val="0"/>
                              <w:marTop w:val="0"/>
                              <w:marBottom w:val="0"/>
                              <w:divBdr>
                                <w:top w:val="none" w:sz="0" w:space="0" w:color="auto"/>
                                <w:left w:val="none" w:sz="0" w:space="0" w:color="auto"/>
                                <w:bottom w:val="none" w:sz="0" w:space="0" w:color="auto"/>
                                <w:right w:val="none" w:sz="0" w:space="0" w:color="auto"/>
                              </w:divBdr>
                            </w:div>
                            <w:div w:id="1062094442">
                              <w:marLeft w:val="0"/>
                              <w:marRight w:val="0"/>
                              <w:marTop w:val="0"/>
                              <w:marBottom w:val="0"/>
                              <w:divBdr>
                                <w:top w:val="none" w:sz="0" w:space="0" w:color="auto"/>
                                <w:left w:val="none" w:sz="0" w:space="0" w:color="auto"/>
                                <w:bottom w:val="none" w:sz="0" w:space="0" w:color="auto"/>
                                <w:right w:val="none" w:sz="0" w:space="0" w:color="auto"/>
                              </w:divBdr>
                            </w:div>
                            <w:div w:id="1979995997">
                              <w:marLeft w:val="0"/>
                              <w:marRight w:val="0"/>
                              <w:marTop w:val="0"/>
                              <w:marBottom w:val="0"/>
                              <w:divBdr>
                                <w:top w:val="none" w:sz="0" w:space="0" w:color="auto"/>
                                <w:left w:val="none" w:sz="0" w:space="0" w:color="auto"/>
                                <w:bottom w:val="none" w:sz="0" w:space="0" w:color="auto"/>
                                <w:right w:val="none" w:sz="0" w:space="0" w:color="auto"/>
                              </w:divBdr>
                            </w:div>
                            <w:div w:id="570625073">
                              <w:marLeft w:val="0"/>
                              <w:marRight w:val="0"/>
                              <w:marTop w:val="0"/>
                              <w:marBottom w:val="0"/>
                              <w:divBdr>
                                <w:top w:val="none" w:sz="0" w:space="0" w:color="auto"/>
                                <w:left w:val="none" w:sz="0" w:space="0" w:color="auto"/>
                                <w:bottom w:val="none" w:sz="0" w:space="0" w:color="auto"/>
                                <w:right w:val="none" w:sz="0" w:space="0" w:color="auto"/>
                              </w:divBdr>
                            </w:div>
                            <w:div w:id="834031185">
                              <w:marLeft w:val="0"/>
                              <w:marRight w:val="0"/>
                              <w:marTop w:val="0"/>
                              <w:marBottom w:val="0"/>
                              <w:divBdr>
                                <w:top w:val="none" w:sz="0" w:space="0" w:color="auto"/>
                                <w:left w:val="none" w:sz="0" w:space="0" w:color="auto"/>
                                <w:bottom w:val="none" w:sz="0" w:space="0" w:color="auto"/>
                                <w:right w:val="none" w:sz="0" w:space="0" w:color="auto"/>
                              </w:divBdr>
                            </w:div>
                            <w:div w:id="563299371">
                              <w:marLeft w:val="0"/>
                              <w:marRight w:val="0"/>
                              <w:marTop w:val="0"/>
                              <w:marBottom w:val="0"/>
                              <w:divBdr>
                                <w:top w:val="none" w:sz="0" w:space="0" w:color="auto"/>
                                <w:left w:val="none" w:sz="0" w:space="0" w:color="auto"/>
                                <w:bottom w:val="none" w:sz="0" w:space="0" w:color="auto"/>
                                <w:right w:val="none" w:sz="0" w:space="0" w:color="auto"/>
                              </w:divBdr>
                            </w:div>
                            <w:div w:id="891117529">
                              <w:marLeft w:val="0"/>
                              <w:marRight w:val="0"/>
                              <w:marTop w:val="0"/>
                              <w:marBottom w:val="0"/>
                              <w:divBdr>
                                <w:top w:val="none" w:sz="0" w:space="0" w:color="auto"/>
                                <w:left w:val="none" w:sz="0" w:space="0" w:color="auto"/>
                                <w:bottom w:val="none" w:sz="0" w:space="0" w:color="auto"/>
                                <w:right w:val="none" w:sz="0" w:space="0" w:color="auto"/>
                              </w:divBdr>
                            </w:div>
                            <w:div w:id="994911965">
                              <w:marLeft w:val="0"/>
                              <w:marRight w:val="0"/>
                              <w:marTop w:val="0"/>
                              <w:marBottom w:val="0"/>
                              <w:divBdr>
                                <w:top w:val="none" w:sz="0" w:space="0" w:color="auto"/>
                                <w:left w:val="none" w:sz="0" w:space="0" w:color="auto"/>
                                <w:bottom w:val="none" w:sz="0" w:space="0" w:color="auto"/>
                                <w:right w:val="none" w:sz="0" w:space="0" w:color="auto"/>
                              </w:divBdr>
                            </w:div>
                            <w:div w:id="167209296">
                              <w:marLeft w:val="0"/>
                              <w:marRight w:val="0"/>
                              <w:marTop w:val="0"/>
                              <w:marBottom w:val="0"/>
                              <w:divBdr>
                                <w:top w:val="none" w:sz="0" w:space="0" w:color="auto"/>
                                <w:left w:val="none" w:sz="0" w:space="0" w:color="auto"/>
                                <w:bottom w:val="none" w:sz="0" w:space="0" w:color="auto"/>
                                <w:right w:val="none" w:sz="0" w:space="0" w:color="auto"/>
                              </w:divBdr>
                            </w:div>
                            <w:div w:id="1037588984">
                              <w:marLeft w:val="0"/>
                              <w:marRight w:val="0"/>
                              <w:marTop w:val="0"/>
                              <w:marBottom w:val="0"/>
                              <w:divBdr>
                                <w:top w:val="none" w:sz="0" w:space="0" w:color="auto"/>
                                <w:left w:val="none" w:sz="0" w:space="0" w:color="auto"/>
                                <w:bottom w:val="none" w:sz="0" w:space="0" w:color="auto"/>
                                <w:right w:val="none" w:sz="0" w:space="0" w:color="auto"/>
                              </w:divBdr>
                            </w:div>
                            <w:div w:id="668336817">
                              <w:marLeft w:val="0"/>
                              <w:marRight w:val="0"/>
                              <w:marTop w:val="0"/>
                              <w:marBottom w:val="0"/>
                              <w:divBdr>
                                <w:top w:val="none" w:sz="0" w:space="0" w:color="auto"/>
                                <w:left w:val="none" w:sz="0" w:space="0" w:color="auto"/>
                                <w:bottom w:val="none" w:sz="0" w:space="0" w:color="auto"/>
                                <w:right w:val="none" w:sz="0" w:space="0" w:color="auto"/>
                              </w:divBdr>
                            </w:div>
                            <w:div w:id="1416247297">
                              <w:marLeft w:val="0"/>
                              <w:marRight w:val="0"/>
                              <w:marTop w:val="0"/>
                              <w:marBottom w:val="0"/>
                              <w:divBdr>
                                <w:top w:val="none" w:sz="0" w:space="0" w:color="auto"/>
                                <w:left w:val="none" w:sz="0" w:space="0" w:color="auto"/>
                                <w:bottom w:val="none" w:sz="0" w:space="0" w:color="auto"/>
                                <w:right w:val="none" w:sz="0" w:space="0" w:color="auto"/>
                              </w:divBdr>
                            </w:div>
                            <w:div w:id="446316969">
                              <w:marLeft w:val="0"/>
                              <w:marRight w:val="0"/>
                              <w:marTop w:val="0"/>
                              <w:marBottom w:val="0"/>
                              <w:divBdr>
                                <w:top w:val="none" w:sz="0" w:space="0" w:color="auto"/>
                                <w:left w:val="none" w:sz="0" w:space="0" w:color="auto"/>
                                <w:bottom w:val="none" w:sz="0" w:space="0" w:color="auto"/>
                                <w:right w:val="none" w:sz="0" w:space="0" w:color="auto"/>
                              </w:divBdr>
                            </w:div>
                            <w:div w:id="395200758">
                              <w:marLeft w:val="0"/>
                              <w:marRight w:val="0"/>
                              <w:marTop w:val="0"/>
                              <w:marBottom w:val="0"/>
                              <w:divBdr>
                                <w:top w:val="none" w:sz="0" w:space="0" w:color="auto"/>
                                <w:left w:val="none" w:sz="0" w:space="0" w:color="auto"/>
                                <w:bottom w:val="none" w:sz="0" w:space="0" w:color="auto"/>
                                <w:right w:val="none" w:sz="0" w:space="0" w:color="auto"/>
                              </w:divBdr>
                            </w:div>
                            <w:div w:id="635835672">
                              <w:marLeft w:val="0"/>
                              <w:marRight w:val="0"/>
                              <w:marTop w:val="0"/>
                              <w:marBottom w:val="0"/>
                              <w:divBdr>
                                <w:top w:val="none" w:sz="0" w:space="0" w:color="auto"/>
                                <w:left w:val="none" w:sz="0" w:space="0" w:color="auto"/>
                                <w:bottom w:val="none" w:sz="0" w:space="0" w:color="auto"/>
                                <w:right w:val="none" w:sz="0" w:space="0" w:color="auto"/>
                              </w:divBdr>
                            </w:div>
                            <w:div w:id="1183788910">
                              <w:marLeft w:val="0"/>
                              <w:marRight w:val="0"/>
                              <w:marTop w:val="0"/>
                              <w:marBottom w:val="0"/>
                              <w:divBdr>
                                <w:top w:val="none" w:sz="0" w:space="0" w:color="auto"/>
                                <w:left w:val="none" w:sz="0" w:space="0" w:color="auto"/>
                                <w:bottom w:val="none" w:sz="0" w:space="0" w:color="auto"/>
                                <w:right w:val="none" w:sz="0" w:space="0" w:color="auto"/>
                              </w:divBdr>
                            </w:div>
                            <w:div w:id="942952696">
                              <w:marLeft w:val="0"/>
                              <w:marRight w:val="0"/>
                              <w:marTop w:val="0"/>
                              <w:marBottom w:val="0"/>
                              <w:divBdr>
                                <w:top w:val="none" w:sz="0" w:space="0" w:color="auto"/>
                                <w:left w:val="none" w:sz="0" w:space="0" w:color="auto"/>
                                <w:bottom w:val="none" w:sz="0" w:space="0" w:color="auto"/>
                                <w:right w:val="none" w:sz="0" w:space="0" w:color="auto"/>
                              </w:divBdr>
                            </w:div>
                            <w:div w:id="1486895267">
                              <w:marLeft w:val="0"/>
                              <w:marRight w:val="0"/>
                              <w:marTop w:val="0"/>
                              <w:marBottom w:val="0"/>
                              <w:divBdr>
                                <w:top w:val="none" w:sz="0" w:space="0" w:color="auto"/>
                                <w:left w:val="none" w:sz="0" w:space="0" w:color="auto"/>
                                <w:bottom w:val="none" w:sz="0" w:space="0" w:color="auto"/>
                                <w:right w:val="none" w:sz="0" w:space="0" w:color="auto"/>
                              </w:divBdr>
                            </w:div>
                            <w:div w:id="1885749924">
                              <w:marLeft w:val="0"/>
                              <w:marRight w:val="0"/>
                              <w:marTop w:val="0"/>
                              <w:marBottom w:val="0"/>
                              <w:divBdr>
                                <w:top w:val="none" w:sz="0" w:space="0" w:color="auto"/>
                                <w:left w:val="none" w:sz="0" w:space="0" w:color="auto"/>
                                <w:bottom w:val="none" w:sz="0" w:space="0" w:color="auto"/>
                                <w:right w:val="none" w:sz="0" w:space="0" w:color="auto"/>
                              </w:divBdr>
                            </w:div>
                            <w:div w:id="381448428">
                              <w:marLeft w:val="0"/>
                              <w:marRight w:val="0"/>
                              <w:marTop w:val="0"/>
                              <w:marBottom w:val="0"/>
                              <w:divBdr>
                                <w:top w:val="none" w:sz="0" w:space="0" w:color="auto"/>
                                <w:left w:val="none" w:sz="0" w:space="0" w:color="auto"/>
                                <w:bottom w:val="none" w:sz="0" w:space="0" w:color="auto"/>
                                <w:right w:val="none" w:sz="0" w:space="0" w:color="auto"/>
                              </w:divBdr>
                            </w:div>
                            <w:div w:id="965430052">
                              <w:marLeft w:val="0"/>
                              <w:marRight w:val="0"/>
                              <w:marTop w:val="0"/>
                              <w:marBottom w:val="0"/>
                              <w:divBdr>
                                <w:top w:val="none" w:sz="0" w:space="0" w:color="auto"/>
                                <w:left w:val="none" w:sz="0" w:space="0" w:color="auto"/>
                                <w:bottom w:val="none" w:sz="0" w:space="0" w:color="auto"/>
                                <w:right w:val="none" w:sz="0" w:space="0" w:color="auto"/>
                              </w:divBdr>
                            </w:div>
                            <w:div w:id="1127891846">
                              <w:marLeft w:val="0"/>
                              <w:marRight w:val="0"/>
                              <w:marTop w:val="0"/>
                              <w:marBottom w:val="0"/>
                              <w:divBdr>
                                <w:top w:val="none" w:sz="0" w:space="0" w:color="auto"/>
                                <w:left w:val="none" w:sz="0" w:space="0" w:color="auto"/>
                                <w:bottom w:val="none" w:sz="0" w:space="0" w:color="auto"/>
                                <w:right w:val="none" w:sz="0" w:space="0" w:color="auto"/>
                              </w:divBdr>
                            </w:div>
                            <w:div w:id="409545093">
                              <w:marLeft w:val="0"/>
                              <w:marRight w:val="0"/>
                              <w:marTop w:val="0"/>
                              <w:marBottom w:val="0"/>
                              <w:divBdr>
                                <w:top w:val="none" w:sz="0" w:space="0" w:color="auto"/>
                                <w:left w:val="none" w:sz="0" w:space="0" w:color="auto"/>
                                <w:bottom w:val="none" w:sz="0" w:space="0" w:color="auto"/>
                                <w:right w:val="none" w:sz="0" w:space="0" w:color="auto"/>
                              </w:divBdr>
                            </w:div>
                            <w:div w:id="1979456149">
                              <w:marLeft w:val="0"/>
                              <w:marRight w:val="0"/>
                              <w:marTop w:val="0"/>
                              <w:marBottom w:val="0"/>
                              <w:divBdr>
                                <w:top w:val="none" w:sz="0" w:space="0" w:color="auto"/>
                                <w:left w:val="none" w:sz="0" w:space="0" w:color="auto"/>
                                <w:bottom w:val="none" w:sz="0" w:space="0" w:color="auto"/>
                                <w:right w:val="none" w:sz="0" w:space="0" w:color="auto"/>
                              </w:divBdr>
                            </w:div>
                            <w:div w:id="1400787415">
                              <w:marLeft w:val="0"/>
                              <w:marRight w:val="0"/>
                              <w:marTop w:val="0"/>
                              <w:marBottom w:val="0"/>
                              <w:divBdr>
                                <w:top w:val="none" w:sz="0" w:space="0" w:color="auto"/>
                                <w:left w:val="none" w:sz="0" w:space="0" w:color="auto"/>
                                <w:bottom w:val="none" w:sz="0" w:space="0" w:color="auto"/>
                                <w:right w:val="none" w:sz="0" w:space="0" w:color="auto"/>
                              </w:divBdr>
                            </w:div>
                            <w:div w:id="1353146999">
                              <w:marLeft w:val="0"/>
                              <w:marRight w:val="0"/>
                              <w:marTop w:val="0"/>
                              <w:marBottom w:val="0"/>
                              <w:divBdr>
                                <w:top w:val="none" w:sz="0" w:space="0" w:color="auto"/>
                                <w:left w:val="none" w:sz="0" w:space="0" w:color="auto"/>
                                <w:bottom w:val="none" w:sz="0" w:space="0" w:color="auto"/>
                                <w:right w:val="none" w:sz="0" w:space="0" w:color="auto"/>
                              </w:divBdr>
                            </w:div>
                            <w:div w:id="360057138">
                              <w:marLeft w:val="0"/>
                              <w:marRight w:val="0"/>
                              <w:marTop w:val="0"/>
                              <w:marBottom w:val="0"/>
                              <w:divBdr>
                                <w:top w:val="none" w:sz="0" w:space="0" w:color="auto"/>
                                <w:left w:val="none" w:sz="0" w:space="0" w:color="auto"/>
                                <w:bottom w:val="none" w:sz="0" w:space="0" w:color="auto"/>
                                <w:right w:val="none" w:sz="0" w:space="0" w:color="auto"/>
                              </w:divBdr>
                            </w:div>
                            <w:div w:id="1549730337">
                              <w:marLeft w:val="0"/>
                              <w:marRight w:val="0"/>
                              <w:marTop w:val="0"/>
                              <w:marBottom w:val="0"/>
                              <w:divBdr>
                                <w:top w:val="none" w:sz="0" w:space="0" w:color="auto"/>
                                <w:left w:val="none" w:sz="0" w:space="0" w:color="auto"/>
                                <w:bottom w:val="none" w:sz="0" w:space="0" w:color="auto"/>
                                <w:right w:val="none" w:sz="0" w:space="0" w:color="auto"/>
                              </w:divBdr>
                            </w:div>
                            <w:div w:id="1010178516">
                              <w:marLeft w:val="0"/>
                              <w:marRight w:val="0"/>
                              <w:marTop w:val="0"/>
                              <w:marBottom w:val="0"/>
                              <w:divBdr>
                                <w:top w:val="none" w:sz="0" w:space="0" w:color="auto"/>
                                <w:left w:val="none" w:sz="0" w:space="0" w:color="auto"/>
                                <w:bottom w:val="none" w:sz="0" w:space="0" w:color="auto"/>
                                <w:right w:val="none" w:sz="0" w:space="0" w:color="auto"/>
                              </w:divBdr>
                            </w:div>
                            <w:div w:id="1867407664">
                              <w:marLeft w:val="0"/>
                              <w:marRight w:val="0"/>
                              <w:marTop w:val="0"/>
                              <w:marBottom w:val="0"/>
                              <w:divBdr>
                                <w:top w:val="none" w:sz="0" w:space="0" w:color="auto"/>
                                <w:left w:val="none" w:sz="0" w:space="0" w:color="auto"/>
                                <w:bottom w:val="none" w:sz="0" w:space="0" w:color="auto"/>
                                <w:right w:val="none" w:sz="0" w:space="0" w:color="auto"/>
                              </w:divBdr>
                            </w:div>
                            <w:div w:id="46951838">
                              <w:marLeft w:val="0"/>
                              <w:marRight w:val="0"/>
                              <w:marTop w:val="0"/>
                              <w:marBottom w:val="0"/>
                              <w:divBdr>
                                <w:top w:val="none" w:sz="0" w:space="0" w:color="auto"/>
                                <w:left w:val="none" w:sz="0" w:space="0" w:color="auto"/>
                                <w:bottom w:val="none" w:sz="0" w:space="0" w:color="auto"/>
                                <w:right w:val="none" w:sz="0" w:space="0" w:color="auto"/>
                              </w:divBdr>
                            </w:div>
                            <w:div w:id="1604221797">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505514003">
                              <w:marLeft w:val="0"/>
                              <w:marRight w:val="0"/>
                              <w:marTop w:val="0"/>
                              <w:marBottom w:val="0"/>
                              <w:divBdr>
                                <w:top w:val="none" w:sz="0" w:space="0" w:color="auto"/>
                                <w:left w:val="none" w:sz="0" w:space="0" w:color="auto"/>
                                <w:bottom w:val="none" w:sz="0" w:space="0" w:color="auto"/>
                                <w:right w:val="none" w:sz="0" w:space="0" w:color="auto"/>
                              </w:divBdr>
                            </w:div>
                            <w:div w:id="1069352976">
                              <w:marLeft w:val="0"/>
                              <w:marRight w:val="0"/>
                              <w:marTop w:val="0"/>
                              <w:marBottom w:val="0"/>
                              <w:divBdr>
                                <w:top w:val="none" w:sz="0" w:space="0" w:color="auto"/>
                                <w:left w:val="none" w:sz="0" w:space="0" w:color="auto"/>
                                <w:bottom w:val="none" w:sz="0" w:space="0" w:color="auto"/>
                                <w:right w:val="none" w:sz="0" w:space="0" w:color="auto"/>
                              </w:divBdr>
                            </w:div>
                            <w:div w:id="1255892475">
                              <w:marLeft w:val="0"/>
                              <w:marRight w:val="0"/>
                              <w:marTop w:val="0"/>
                              <w:marBottom w:val="0"/>
                              <w:divBdr>
                                <w:top w:val="none" w:sz="0" w:space="0" w:color="auto"/>
                                <w:left w:val="none" w:sz="0" w:space="0" w:color="auto"/>
                                <w:bottom w:val="none" w:sz="0" w:space="0" w:color="auto"/>
                                <w:right w:val="none" w:sz="0" w:space="0" w:color="auto"/>
                              </w:divBdr>
                            </w:div>
                            <w:div w:id="1947227301">
                              <w:marLeft w:val="0"/>
                              <w:marRight w:val="0"/>
                              <w:marTop w:val="0"/>
                              <w:marBottom w:val="0"/>
                              <w:divBdr>
                                <w:top w:val="none" w:sz="0" w:space="0" w:color="auto"/>
                                <w:left w:val="none" w:sz="0" w:space="0" w:color="auto"/>
                                <w:bottom w:val="none" w:sz="0" w:space="0" w:color="auto"/>
                                <w:right w:val="none" w:sz="0" w:space="0" w:color="auto"/>
                              </w:divBdr>
                            </w:div>
                            <w:div w:id="1736970509">
                              <w:marLeft w:val="0"/>
                              <w:marRight w:val="0"/>
                              <w:marTop w:val="0"/>
                              <w:marBottom w:val="0"/>
                              <w:divBdr>
                                <w:top w:val="none" w:sz="0" w:space="0" w:color="auto"/>
                                <w:left w:val="none" w:sz="0" w:space="0" w:color="auto"/>
                                <w:bottom w:val="none" w:sz="0" w:space="0" w:color="auto"/>
                                <w:right w:val="none" w:sz="0" w:space="0" w:color="auto"/>
                              </w:divBdr>
                            </w:div>
                            <w:div w:id="720247989">
                              <w:marLeft w:val="0"/>
                              <w:marRight w:val="0"/>
                              <w:marTop w:val="0"/>
                              <w:marBottom w:val="0"/>
                              <w:divBdr>
                                <w:top w:val="none" w:sz="0" w:space="0" w:color="auto"/>
                                <w:left w:val="none" w:sz="0" w:space="0" w:color="auto"/>
                                <w:bottom w:val="none" w:sz="0" w:space="0" w:color="auto"/>
                                <w:right w:val="none" w:sz="0" w:space="0" w:color="auto"/>
                              </w:divBdr>
                            </w:div>
                            <w:div w:id="1754475018">
                              <w:marLeft w:val="0"/>
                              <w:marRight w:val="0"/>
                              <w:marTop w:val="0"/>
                              <w:marBottom w:val="0"/>
                              <w:divBdr>
                                <w:top w:val="none" w:sz="0" w:space="0" w:color="auto"/>
                                <w:left w:val="none" w:sz="0" w:space="0" w:color="auto"/>
                                <w:bottom w:val="none" w:sz="0" w:space="0" w:color="auto"/>
                                <w:right w:val="none" w:sz="0" w:space="0" w:color="auto"/>
                              </w:divBdr>
                            </w:div>
                            <w:div w:id="1153524717">
                              <w:marLeft w:val="0"/>
                              <w:marRight w:val="0"/>
                              <w:marTop w:val="0"/>
                              <w:marBottom w:val="0"/>
                              <w:divBdr>
                                <w:top w:val="none" w:sz="0" w:space="0" w:color="auto"/>
                                <w:left w:val="none" w:sz="0" w:space="0" w:color="auto"/>
                                <w:bottom w:val="none" w:sz="0" w:space="0" w:color="auto"/>
                                <w:right w:val="none" w:sz="0" w:space="0" w:color="auto"/>
                              </w:divBdr>
                            </w:div>
                            <w:div w:id="678045765">
                              <w:marLeft w:val="0"/>
                              <w:marRight w:val="0"/>
                              <w:marTop w:val="0"/>
                              <w:marBottom w:val="0"/>
                              <w:divBdr>
                                <w:top w:val="none" w:sz="0" w:space="0" w:color="auto"/>
                                <w:left w:val="none" w:sz="0" w:space="0" w:color="auto"/>
                                <w:bottom w:val="none" w:sz="0" w:space="0" w:color="auto"/>
                                <w:right w:val="none" w:sz="0" w:space="0" w:color="auto"/>
                              </w:divBdr>
                            </w:div>
                            <w:div w:id="92480001">
                              <w:marLeft w:val="0"/>
                              <w:marRight w:val="0"/>
                              <w:marTop w:val="0"/>
                              <w:marBottom w:val="0"/>
                              <w:divBdr>
                                <w:top w:val="none" w:sz="0" w:space="0" w:color="auto"/>
                                <w:left w:val="none" w:sz="0" w:space="0" w:color="auto"/>
                                <w:bottom w:val="none" w:sz="0" w:space="0" w:color="auto"/>
                                <w:right w:val="none" w:sz="0" w:space="0" w:color="auto"/>
                              </w:divBdr>
                            </w:div>
                            <w:div w:id="278686905">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89207003">
                              <w:marLeft w:val="0"/>
                              <w:marRight w:val="0"/>
                              <w:marTop w:val="0"/>
                              <w:marBottom w:val="0"/>
                              <w:divBdr>
                                <w:top w:val="none" w:sz="0" w:space="0" w:color="auto"/>
                                <w:left w:val="none" w:sz="0" w:space="0" w:color="auto"/>
                                <w:bottom w:val="none" w:sz="0" w:space="0" w:color="auto"/>
                                <w:right w:val="none" w:sz="0" w:space="0" w:color="auto"/>
                              </w:divBdr>
                            </w:div>
                            <w:div w:id="1525904146">
                              <w:marLeft w:val="0"/>
                              <w:marRight w:val="0"/>
                              <w:marTop w:val="0"/>
                              <w:marBottom w:val="0"/>
                              <w:divBdr>
                                <w:top w:val="none" w:sz="0" w:space="0" w:color="auto"/>
                                <w:left w:val="none" w:sz="0" w:space="0" w:color="auto"/>
                                <w:bottom w:val="none" w:sz="0" w:space="0" w:color="auto"/>
                                <w:right w:val="none" w:sz="0" w:space="0" w:color="auto"/>
                              </w:divBdr>
                            </w:div>
                            <w:div w:id="730269359">
                              <w:marLeft w:val="0"/>
                              <w:marRight w:val="0"/>
                              <w:marTop w:val="0"/>
                              <w:marBottom w:val="0"/>
                              <w:divBdr>
                                <w:top w:val="none" w:sz="0" w:space="0" w:color="auto"/>
                                <w:left w:val="none" w:sz="0" w:space="0" w:color="auto"/>
                                <w:bottom w:val="none" w:sz="0" w:space="0" w:color="auto"/>
                                <w:right w:val="none" w:sz="0" w:space="0" w:color="auto"/>
                              </w:divBdr>
                            </w:div>
                            <w:div w:id="1967538691">
                              <w:marLeft w:val="0"/>
                              <w:marRight w:val="0"/>
                              <w:marTop w:val="0"/>
                              <w:marBottom w:val="0"/>
                              <w:divBdr>
                                <w:top w:val="none" w:sz="0" w:space="0" w:color="auto"/>
                                <w:left w:val="none" w:sz="0" w:space="0" w:color="auto"/>
                                <w:bottom w:val="none" w:sz="0" w:space="0" w:color="auto"/>
                                <w:right w:val="none" w:sz="0" w:space="0" w:color="auto"/>
                              </w:divBdr>
                            </w:div>
                            <w:div w:id="50544309">
                              <w:marLeft w:val="0"/>
                              <w:marRight w:val="0"/>
                              <w:marTop w:val="0"/>
                              <w:marBottom w:val="0"/>
                              <w:divBdr>
                                <w:top w:val="none" w:sz="0" w:space="0" w:color="auto"/>
                                <w:left w:val="none" w:sz="0" w:space="0" w:color="auto"/>
                                <w:bottom w:val="none" w:sz="0" w:space="0" w:color="auto"/>
                                <w:right w:val="none" w:sz="0" w:space="0" w:color="auto"/>
                              </w:divBdr>
                            </w:div>
                            <w:div w:id="1051462596">
                              <w:marLeft w:val="0"/>
                              <w:marRight w:val="0"/>
                              <w:marTop w:val="0"/>
                              <w:marBottom w:val="0"/>
                              <w:divBdr>
                                <w:top w:val="none" w:sz="0" w:space="0" w:color="auto"/>
                                <w:left w:val="none" w:sz="0" w:space="0" w:color="auto"/>
                                <w:bottom w:val="none" w:sz="0" w:space="0" w:color="auto"/>
                                <w:right w:val="none" w:sz="0" w:space="0" w:color="auto"/>
                              </w:divBdr>
                            </w:div>
                            <w:div w:id="1690716200">
                              <w:marLeft w:val="0"/>
                              <w:marRight w:val="0"/>
                              <w:marTop w:val="0"/>
                              <w:marBottom w:val="0"/>
                              <w:divBdr>
                                <w:top w:val="none" w:sz="0" w:space="0" w:color="auto"/>
                                <w:left w:val="none" w:sz="0" w:space="0" w:color="auto"/>
                                <w:bottom w:val="none" w:sz="0" w:space="0" w:color="auto"/>
                                <w:right w:val="none" w:sz="0" w:space="0" w:color="auto"/>
                              </w:divBdr>
                            </w:div>
                            <w:div w:id="1002970884">
                              <w:marLeft w:val="0"/>
                              <w:marRight w:val="0"/>
                              <w:marTop w:val="0"/>
                              <w:marBottom w:val="0"/>
                              <w:divBdr>
                                <w:top w:val="none" w:sz="0" w:space="0" w:color="auto"/>
                                <w:left w:val="none" w:sz="0" w:space="0" w:color="auto"/>
                                <w:bottom w:val="none" w:sz="0" w:space="0" w:color="auto"/>
                                <w:right w:val="none" w:sz="0" w:space="0" w:color="auto"/>
                              </w:divBdr>
                            </w:div>
                            <w:div w:id="2048210805">
                              <w:marLeft w:val="0"/>
                              <w:marRight w:val="0"/>
                              <w:marTop w:val="0"/>
                              <w:marBottom w:val="0"/>
                              <w:divBdr>
                                <w:top w:val="none" w:sz="0" w:space="0" w:color="auto"/>
                                <w:left w:val="none" w:sz="0" w:space="0" w:color="auto"/>
                                <w:bottom w:val="none" w:sz="0" w:space="0" w:color="auto"/>
                                <w:right w:val="none" w:sz="0" w:space="0" w:color="auto"/>
                              </w:divBdr>
                            </w:div>
                            <w:div w:id="626083091">
                              <w:marLeft w:val="0"/>
                              <w:marRight w:val="0"/>
                              <w:marTop w:val="0"/>
                              <w:marBottom w:val="0"/>
                              <w:divBdr>
                                <w:top w:val="none" w:sz="0" w:space="0" w:color="auto"/>
                                <w:left w:val="none" w:sz="0" w:space="0" w:color="auto"/>
                                <w:bottom w:val="none" w:sz="0" w:space="0" w:color="auto"/>
                                <w:right w:val="none" w:sz="0" w:space="0" w:color="auto"/>
                              </w:divBdr>
                            </w:div>
                            <w:div w:id="46609189">
                              <w:marLeft w:val="0"/>
                              <w:marRight w:val="0"/>
                              <w:marTop w:val="0"/>
                              <w:marBottom w:val="0"/>
                              <w:divBdr>
                                <w:top w:val="none" w:sz="0" w:space="0" w:color="auto"/>
                                <w:left w:val="none" w:sz="0" w:space="0" w:color="auto"/>
                                <w:bottom w:val="none" w:sz="0" w:space="0" w:color="auto"/>
                                <w:right w:val="none" w:sz="0" w:space="0" w:color="auto"/>
                              </w:divBdr>
                            </w:div>
                            <w:div w:id="899176613">
                              <w:marLeft w:val="0"/>
                              <w:marRight w:val="0"/>
                              <w:marTop w:val="0"/>
                              <w:marBottom w:val="0"/>
                              <w:divBdr>
                                <w:top w:val="none" w:sz="0" w:space="0" w:color="auto"/>
                                <w:left w:val="none" w:sz="0" w:space="0" w:color="auto"/>
                                <w:bottom w:val="none" w:sz="0" w:space="0" w:color="auto"/>
                                <w:right w:val="none" w:sz="0" w:space="0" w:color="auto"/>
                              </w:divBdr>
                            </w:div>
                            <w:div w:id="1347710998">
                              <w:marLeft w:val="0"/>
                              <w:marRight w:val="0"/>
                              <w:marTop w:val="0"/>
                              <w:marBottom w:val="0"/>
                              <w:divBdr>
                                <w:top w:val="none" w:sz="0" w:space="0" w:color="auto"/>
                                <w:left w:val="none" w:sz="0" w:space="0" w:color="auto"/>
                                <w:bottom w:val="none" w:sz="0" w:space="0" w:color="auto"/>
                                <w:right w:val="none" w:sz="0" w:space="0" w:color="auto"/>
                              </w:divBdr>
                            </w:div>
                            <w:div w:id="318965018">
                              <w:marLeft w:val="0"/>
                              <w:marRight w:val="0"/>
                              <w:marTop w:val="0"/>
                              <w:marBottom w:val="0"/>
                              <w:divBdr>
                                <w:top w:val="none" w:sz="0" w:space="0" w:color="auto"/>
                                <w:left w:val="none" w:sz="0" w:space="0" w:color="auto"/>
                                <w:bottom w:val="none" w:sz="0" w:space="0" w:color="auto"/>
                                <w:right w:val="none" w:sz="0" w:space="0" w:color="auto"/>
                              </w:divBdr>
                            </w:div>
                            <w:div w:id="883054816">
                              <w:marLeft w:val="0"/>
                              <w:marRight w:val="0"/>
                              <w:marTop w:val="0"/>
                              <w:marBottom w:val="0"/>
                              <w:divBdr>
                                <w:top w:val="none" w:sz="0" w:space="0" w:color="auto"/>
                                <w:left w:val="none" w:sz="0" w:space="0" w:color="auto"/>
                                <w:bottom w:val="none" w:sz="0" w:space="0" w:color="auto"/>
                                <w:right w:val="none" w:sz="0" w:space="0" w:color="auto"/>
                              </w:divBdr>
                            </w:div>
                            <w:div w:id="459033326">
                              <w:marLeft w:val="0"/>
                              <w:marRight w:val="0"/>
                              <w:marTop w:val="0"/>
                              <w:marBottom w:val="0"/>
                              <w:divBdr>
                                <w:top w:val="none" w:sz="0" w:space="0" w:color="auto"/>
                                <w:left w:val="none" w:sz="0" w:space="0" w:color="auto"/>
                                <w:bottom w:val="none" w:sz="0" w:space="0" w:color="auto"/>
                                <w:right w:val="none" w:sz="0" w:space="0" w:color="auto"/>
                              </w:divBdr>
                            </w:div>
                            <w:div w:id="642078172">
                              <w:marLeft w:val="0"/>
                              <w:marRight w:val="0"/>
                              <w:marTop w:val="0"/>
                              <w:marBottom w:val="0"/>
                              <w:divBdr>
                                <w:top w:val="none" w:sz="0" w:space="0" w:color="auto"/>
                                <w:left w:val="none" w:sz="0" w:space="0" w:color="auto"/>
                                <w:bottom w:val="none" w:sz="0" w:space="0" w:color="auto"/>
                                <w:right w:val="none" w:sz="0" w:space="0" w:color="auto"/>
                              </w:divBdr>
                            </w:div>
                            <w:div w:id="201139762">
                              <w:marLeft w:val="0"/>
                              <w:marRight w:val="0"/>
                              <w:marTop w:val="0"/>
                              <w:marBottom w:val="0"/>
                              <w:divBdr>
                                <w:top w:val="none" w:sz="0" w:space="0" w:color="auto"/>
                                <w:left w:val="none" w:sz="0" w:space="0" w:color="auto"/>
                                <w:bottom w:val="none" w:sz="0" w:space="0" w:color="auto"/>
                                <w:right w:val="none" w:sz="0" w:space="0" w:color="auto"/>
                              </w:divBdr>
                            </w:div>
                            <w:div w:id="1428186754">
                              <w:marLeft w:val="0"/>
                              <w:marRight w:val="0"/>
                              <w:marTop w:val="0"/>
                              <w:marBottom w:val="0"/>
                              <w:divBdr>
                                <w:top w:val="none" w:sz="0" w:space="0" w:color="auto"/>
                                <w:left w:val="none" w:sz="0" w:space="0" w:color="auto"/>
                                <w:bottom w:val="none" w:sz="0" w:space="0" w:color="auto"/>
                                <w:right w:val="none" w:sz="0" w:space="0" w:color="auto"/>
                              </w:divBdr>
                            </w:div>
                            <w:div w:id="566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15458">
      <w:bodyDiv w:val="1"/>
      <w:marLeft w:val="0"/>
      <w:marRight w:val="0"/>
      <w:marTop w:val="0"/>
      <w:marBottom w:val="0"/>
      <w:divBdr>
        <w:top w:val="none" w:sz="0" w:space="0" w:color="auto"/>
        <w:left w:val="none" w:sz="0" w:space="0" w:color="auto"/>
        <w:bottom w:val="none" w:sz="0" w:space="0" w:color="auto"/>
        <w:right w:val="none" w:sz="0" w:space="0" w:color="auto"/>
      </w:divBdr>
    </w:div>
    <w:div w:id="556823028">
      <w:bodyDiv w:val="1"/>
      <w:marLeft w:val="0"/>
      <w:marRight w:val="0"/>
      <w:marTop w:val="0"/>
      <w:marBottom w:val="0"/>
      <w:divBdr>
        <w:top w:val="none" w:sz="0" w:space="0" w:color="auto"/>
        <w:left w:val="none" w:sz="0" w:space="0" w:color="auto"/>
        <w:bottom w:val="none" w:sz="0" w:space="0" w:color="auto"/>
        <w:right w:val="none" w:sz="0" w:space="0" w:color="auto"/>
      </w:divBdr>
    </w:div>
    <w:div w:id="561989440">
      <w:bodyDiv w:val="1"/>
      <w:marLeft w:val="0"/>
      <w:marRight w:val="0"/>
      <w:marTop w:val="0"/>
      <w:marBottom w:val="0"/>
      <w:divBdr>
        <w:top w:val="none" w:sz="0" w:space="0" w:color="auto"/>
        <w:left w:val="none" w:sz="0" w:space="0" w:color="auto"/>
        <w:bottom w:val="none" w:sz="0" w:space="0" w:color="auto"/>
        <w:right w:val="none" w:sz="0" w:space="0" w:color="auto"/>
      </w:divBdr>
    </w:div>
    <w:div w:id="595289300">
      <w:bodyDiv w:val="1"/>
      <w:marLeft w:val="0"/>
      <w:marRight w:val="0"/>
      <w:marTop w:val="0"/>
      <w:marBottom w:val="0"/>
      <w:divBdr>
        <w:top w:val="none" w:sz="0" w:space="0" w:color="auto"/>
        <w:left w:val="none" w:sz="0" w:space="0" w:color="auto"/>
        <w:bottom w:val="none" w:sz="0" w:space="0" w:color="auto"/>
        <w:right w:val="none" w:sz="0" w:space="0" w:color="auto"/>
      </w:divBdr>
    </w:div>
    <w:div w:id="622425512">
      <w:bodyDiv w:val="1"/>
      <w:marLeft w:val="0"/>
      <w:marRight w:val="0"/>
      <w:marTop w:val="0"/>
      <w:marBottom w:val="0"/>
      <w:divBdr>
        <w:top w:val="none" w:sz="0" w:space="0" w:color="auto"/>
        <w:left w:val="none" w:sz="0" w:space="0" w:color="auto"/>
        <w:bottom w:val="none" w:sz="0" w:space="0" w:color="auto"/>
        <w:right w:val="none" w:sz="0" w:space="0" w:color="auto"/>
      </w:divBdr>
    </w:div>
    <w:div w:id="990601669">
      <w:bodyDiv w:val="1"/>
      <w:marLeft w:val="0"/>
      <w:marRight w:val="0"/>
      <w:marTop w:val="0"/>
      <w:marBottom w:val="0"/>
      <w:divBdr>
        <w:top w:val="none" w:sz="0" w:space="0" w:color="auto"/>
        <w:left w:val="none" w:sz="0" w:space="0" w:color="auto"/>
        <w:bottom w:val="none" w:sz="0" w:space="0" w:color="auto"/>
        <w:right w:val="none" w:sz="0" w:space="0" w:color="auto"/>
      </w:divBdr>
    </w:div>
    <w:div w:id="1076128177">
      <w:bodyDiv w:val="1"/>
      <w:marLeft w:val="0"/>
      <w:marRight w:val="0"/>
      <w:marTop w:val="0"/>
      <w:marBottom w:val="0"/>
      <w:divBdr>
        <w:top w:val="none" w:sz="0" w:space="0" w:color="auto"/>
        <w:left w:val="none" w:sz="0" w:space="0" w:color="auto"/>
        <w:bottom w:val="none" w:sz="0" w:space="0" w:color="auto"/>
        <w:right w:val="none" w:sz="0" w:space="0" w:color="auto"/>
      </w:divBdr>
    </w:div>
    <w:div w:id="1078020981">
      <w:bodyDiv w:val="1"/>
      <w:marLeft w:val="0"/>
      <w:marRight w:val="0"/>
      <w:marTop w:val="0"/>
      <w:marBottom w:val="0"/>
      <w:divBdr>
        <w:top w:val="none" w:sz="0" w:space="0" w:color="auto"/>
        <w:left w:val="none" w:sz="0" w:space="0" w:color="auto"/>
        <w:bottom w:val="none" w:sz="0" w:space="0" w:color="auto"/>
        <w:right w:val="none" w:sz="0" w:space="0" w:color="auto"/>
      </w:divBdr>
      <w:divsChild>
        <w:div w:id="267348581">
          <w:marLeft w:val="0"/>
          <w:marRight w:val="0"/>
          <w:marTop w:val="0"/>
          <w:marBottom w:val="0"/>
          <w:divBdr>
            <w:top w:val="none" w:sz="0" w:space="0" w:color="auto"/>
            <w:left w:val="none" w:sz="0" w:space="0" w:color="auto"/>
            <w:bottom w:val="none" w:sz="0" w:space="0" w:color="auto"/>
            <w:right w:val="none" w:sz="0" w:space="0" w:color="auto"/>
          </w:divBdr>
          <w:divsChild>
            <w:div w:id="824012454">
              <w:marLeft w:val="0"/>
              <w:marRight w:val="0"/>
              <w:marTop w:val="0"/>
              <w:marBottom w:val="0"/>
              <w:divBdr>
                <w:top w:val="none" w:sz="0" w:space="0" w:color="auto"/>
                <w:left w:val="none" w:sz="0" w:space="0" w:color="auto"/>
                <w:bottom w:val="none" w:sz="0" w:space="0" w:color="auto"/>
                <w:right w:val="none" w:sz="0" w:space="0" w:color="auto"/>
              </w:divBdr>
              <w:divsChild>
                <w:div w:id="1418283051">
                  <w:marLeft w:val="0"/>
                  <w:marRight w:val="0"/>
                  <w:marTop w:val="0"/>
                  <w:marBottom w:val="0"/>
                  <w:divBdr>
                    <w:top w:val="none" w:sz="0" w:space="0" w:color="auto"/>
                    <w:left w:val="none" w:sz="0" w:space="0" w:color="auto"/>
                    <w:bottom w:val="none" w:sz="0" w:space="0" w:color="auto"/>
                    <w:right w:val="none" w:sz="0" w:space="0" w:color="auto"/>
                  </w:divBdr>
                  <w:divsChild>
                    <w:div w:id="652105349">
                      <w:marLeft w:val="0"/>
                      <w:marRight w:val="0"/>
                      <w:marTop w:val="0"/>
                      <w:marBottom w:val="0"/>
                      <w:divBdr>
                        <w:top w:val="none" w:sz="0" w:space="0" w:color="auto"/>
                        <w:left w:val="none" w:sz="0" w:space="0" w:color="auto"/>
                        <w:bottom w:val="none" w:sz="0" w:space="0" w:color="auto"/>
                        <w:right w:val="none" w:sz="0" w:space="0" w:color="auto"/>
                      </w:divBdr>
                      <w:divsChild>
                        <w:div w:id="76051799">
                          <w:marLeft w:val="0"/>
                          <w:marRight w:val="0"/>
                          <w:marTop w:val="0"/>
                          <w:marBottom w:val="0"/>
                          <w:divBdr>
                            <w:top w:val="none" w:sz="0" w:space="0" w:color="auto"/>
                            <w:left w:val="none" w:sz="0" w:space="0" w:color="auto"/>
                            <w:bottom w:val="none" w:sz="0" w:space="0" w:color="auto"/>
                            <w:right w:val="none" w:sz="0" w:space="0" w:color="auto"/>
                          </w:divBdr>
                          <w:divsChild>
                            <w:div w:id="1979872628">
                              <w:marLeft w:val="0"/>
                              <w:marRight w:val="0"/>
                              <w:marTop w:val="0"/>
                              <w:marBottom w:val="0"/>
                              <w:divBdr>
                                <w:top w:val="none" w:sz="0" w:space="0" w:color="auto"/>
                                <w:left w:val="none" w:sz="0" w:space="0" w:color="auto"/>
                                <w:bottom w:val="none" w:sz="0" w:space="0" w:color="auto"/>
                                <w:right w:val="none" w:sz="0" w:space="0" w:color="auto"/>
                              </w:divBdr>
                            </w:div>
                            <w:div w:id="383985232">
                              <w:marLeft w:val="0"/>
                              <w:marRight w:val="0"/>
                              <w:marTop w:val="0"/>
                              <w:marBottom w:val="0"/>
                              <w:divBdr>
                                <w:top w:val="none" w:sz="0" w:space="0" w:color="auto"/>
                                <w:left w:val="none" w:sz="0" w:space="0" w:color="auto"/>
                                <w:bottom w:val="none" w:sz="0" w:space="0" w:color="auto"/>
                                <w:right w:val="none" w:sz="0" w:space="0" w:color="auto"/>
                              </w:divBdr>
                            </w:div>
                            <w:div w:id="1375273432">
                              <w:marLeft w:val="0"/>
                              <w:marRight w:val="0"/>
                              <w:marTop w:val="0"/>
                              <w:marBottom w:val="0"/>
                              <w:divBdr>
                                <w:top w:val="none" w:sz="0" w:space="0" w:color="auto"/>
                                <w:left w:val="none" w:sz="0" w:space="0" w:color="auto"/>
                                <w:bottom w:val="none" w:sz="0" w:space="0" w:color="auto"/>
                                <w:right w:val="none" w:sz="0" w:space="0" w:color="auto"/>
                              </w:divBdr>
                            </w:div>
                            <w:div w:id="878783345">
                              <w:marLeft w:val="0"/>
                              <w:marRight w:val="0"/>
                              <w:marTop w:val="0"/>
                              <w:marBottom w:val="0"/>
                              <w:divBdr>
                                <w:top w:val="none" w:sz="0" w:space="0" w:color="auto"/>
                                <w:left w:val="none" w:sz="0" w:space="0" w:color="auto"/>
                                <w:bottom w:val="none" w:sz="0" w:space="0" w:color="auto"/>
                                <w:right w:val="none" w:sz="0" w:space="0" w:color="auto"/>
                              </w:divBdr>
                            </w:div>
                            <w:div w:id="757336724">
                              <w:marLeft w:val="0"/>
                              <w:marRight w:val="0"/>
                              <w:marTop w:val="0"/>
                              <w:marBottom w:val="0"/>
                              <w:divBdr>
                                <w:top w:val="none" w:sz="0" w:space="0" w:color="auto"/>
                                <w:left w:val="none" w:sz="0" w:space="0" w:color="auto"/>
                                <w:bottom w:val="none" w:sz="0" w:space="0" w:color="auto"/>
                                <w:right w:val="none" w:sz="0" w:space="0" w:color="auto"/>
                              </w:divBdr>
                            </w:div>
                            <w:div w:id="1765609890">
                              <w:marLeft w:val="0"/>
                              <w:marRight w:val="0"/>
                              <w:marTop w:val="0"/>
                              <w:marBottom w:val="0"/>
                              <w:divBdr>
                                <w:top w:val="none" w:sz="0" w:space="0" w:color="auto"/>
                                <w:left w:val="none" w:sz="0" w:space="0" w:color="auto"/>
                                <w:bottom w:val="none" w:sz="0" w:space="0" w:color="auto"/>
                                <w:right w:val="none" w:sz="0" w:space="0" w:color="auto"/>
                              </w:divBdr>
                            </w:div>
                            <w:div w:id="167256227">
                              <w:marLeft w:val="0"/>
                              <w:marRight w:val="0"/>
                              <w:marTop w:val="0"/>
                              <w:marBottom w:val="0"/>
                              <w:divBdr>
                                <w:top w:val="none" w:sz="0" w:space="0" w:color="auto"/>
                                <w:left w:val="none" w:sz="0" w:space="0" w:color="auto"/>
                                <w:bottom w:val="none" w:sz="0" w:space="0" w:color="auto"/>
                                <w:right w:val="none" w:sz="0" w:space="0" w:color="auto"/>
                              </w:divBdr>
                            </w:div>
                            <w:div w:id="214127644">
                              <w:marLeft w:val="0"/>
                              <w:marRight w:val="0"/>
                              <w:marTop w:val="0"/>
                              <w:marBottom w:val="0"/>
                              <w:divBdr>
                                <w:top w:val="none" w:sz="0" w:space="0" w:color="auto"/>
                                <w:left w:val="none" w:sz="0" w:space="0" w:color="auto"/>
                                <w:bottom w:val="none" w:sz="0" w:space="0" w:color="auto"/>
                                <w:right w:val="none" w:sz="0" w:space="0" w:color="auto"/>
                              </w:divBdr>
                            </w:div>
                            <w:div w:id="1501889094">
                              <w:marLeft w:val="0"/>
                              <w:marRight w:val="0"/>
                              <w:marTop w:val="0"/>
                              <w:marBottom w:val="0"/>
                              <w:divBdr>
                                <w:top w:val="none" w:sz="0" w:space="0" w:color="auto"/>
                                <w:left w:val="none" w:sz="0" w:space="0" w:color="auto"/>
                                <w:bottom w:val="none" w:sz="0" w:space="0" w:color="auto"/>
                                <w:right w:val="none" w:sz="0" w:space="0" w:color="auto"/>
                              </w:divBdr>
                            </w:div>
                            <w:div w:id="890455724">
                              <w:marLeft w:val="0"/>
                              <w:marRight w:val="0"/>
                              <w:marTop w:val="0"/>
                              <w:marBottom w:val="0"/>
                              <w:divBdr>
                                <w:top w:val="none" w:sz="0" w:space="0" w:color="auto"/>
                                <w:left w:val="none" w:sz="0" w:space="0" w:color="auto"/>
                                <w:bottom w:val="none" w:sz="0" w:space="0" w:color="auto"/>
                                <w:right w:val="none" w:sz="0" w:space="0" w:color="auto"/>
                              </w:divBdr>
                            </w:div>
                            <w:div w:id="14041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747720">
      <w:bodyDiv w:val="1"/>
      <w:marLeft w:val="0"/>
      <w:marRight w:val="0"/>
      <w:marTop w:val="0"/>
      <w:marBottom w:val="0"/>
      <w:divBdr>
        <w:top w:val="none" w:sz="0" w:space="0" w:color="auto"/>
        <w:left w:val="none" w:sz="0" w:space="0" w:color="auto"/>
        <w:bottom w:val="none" w:sz="0" w:space="0" w:color="auto"/>
        <w:right w:val="none" w:sz="0" w:space="0" w:color="auto"/>
      </w:divBdr>
    </w:div>
    <w:div w:id="1205752486">
      <w:bodyDiv w:val="1"/>
      <w:marLeft w:val="0"/>
      <w:marRight w:val="0"/>
      <w:marTop w:val="0"/>
      <w:marBottom w:val="0"/>
      <w:divBdr>
        <w:top w:val="none" w:sz="0" w:space="0" w:color="auto"/>
        <w:left w:val="none" w:sz="0" w:space="0" w:color="auto"/>
        <w:bottom w:val="none" w:sz="0" w:space="0" w:color="auto"/>
        <w:right w:val="none" w:sz="0" w:space="0" w:color="auto"/>
      </w:divBdr>
    </w:div>
    <w:div w:id="1208419673">
      <w:bodyDiv w:val="1"/>
      <w:marLeft w:val="0"/>
      <w:marRight w:val="0"/>
      <w:marTop w:val="0"/>
      <w:marBottom w:val="0"/>
      <w:divBdr>
        <w:top w:val="none" w:sz="0" w:space="0" w:color="auto"/>
        <w:left w:val="none" w:sz="0" w:space="0" w:color="auto"/>
        <w:bottom w:val="none" w:sz="0" w:space="0" w:color="auto"/>
        <w:right w:val="none" w:sz="0" w:space="0" w:color="auto"/>
      </w:divBdr>
    </w:div>
    <w:div w:id="1224218198">
      <w:bodyDiv w:val="1"/>
      <w:marLeft w:val="0"/>
      <w:marRight w:val="0"/>
      <w:marTop w:val="0"/>
      <w:marBottom w:val="0"/>
      <w:divBdr>
        <w:top w:val="none" w:sz="0" w:space="0" w:color="auto"/>
        <w:left w:val="none" w:sz="0" w:space="0" w:color="auto"/>
        <w:bottom w:val="none" w:sz="0" w:space="0" w:color="auto"/>
        <w:right w:val="none" w:sz="0" w:space="0" w:color="auto"/>
      </w:divBdr>
    </w:div>
    <w:div w:id="1255093476">
      <w:bodyDiv w:val="1"/>
      <w:marLeft w:val="0"/>
      <w:marRight w:val="0"/>
      <w:marTop w:val="0"/>
      <w:marBottom w:val="0"/>
      <w:divBdr>
        <w:top w:val="none" w:sz="0" w:space="0" w:color="auto"/>
        <w:left w:val="none" w:sz="0" w:space="0" w:color="auto"/>
        <w:bottom w:val="none" w:sz="0" w:space="0" w:color="auto"/>
        <w:right w:val="none" w:sz="0" w:space="0" w:color="auto"/>
      </w:divBdr>
    </w:div>
    <w:div w:id="1412310525">
      <w:bodyDiv w:val="1"/>
      <w:marLeft w:val="0"/>
      <w:marRight w:val="0"/>
      <w:marTop w:val="0"/>
      <w:marBottom w:val="0"/>
      <w:divBdr>
        <w:top w:val="none" w:sz="0" w:space="0" w:color="auto"/>
        <w:left w:val="none" w:sz="0" w:space="0" w:color="auto"/>
        <w:bottom w:val="none" w:sz="0" w:space="0" w:color="auto"/>
        <w:right w:val="none" w:sz="0" w:space="0" w:color="auto"/>
      </w:divBdr>
    </w:div>
    <w:div w:id="1469594621">
      <w:bodyDiv w:val="1"/>
      <w:marLeft w:val="0"/>
      <w:marRight w:val="0"/>
      <w:marTop w:val="0"/>
      <w:marBottom w:val="0"/>
      <w:divBdr>
        <w:top w:val="none" w:sz="0" w:space="0" w:color="auto"/>
        <w:left w:val="none" w:sz="0" w:space="0" w:color="auto"/>
        <w:bottom w:val="none" w:sz="0" w:space="0" w:color="auto"/>
        <w:right w:val="none" w:sz="0" w:space="0" w:color="auto"/>
      </w:divBdr>
    </w:div>
    <w:div w:id="1649826250">
      <w:bodyDiv w:val="1"/>
      <w:marLeft w:val="0"/>
      <w:marRight w:val="0"/>
      <w:marTop w:val="0"/>
      <w:marBottom w:val="0"/>
      <w:divBdr>
        <w:top w:val="none" w:sz="0" w:space="0" w:color="auto"/>
        <w:left w:val="none" w:sz="0" w:space="0" w:color="auto"/>
        <w:bottom w:val="none" w:sz="0" w:space="0" w:color="auto"/>
        <w:right w:val="none" w:sz="0" w:space="0" w:color="auto"/>
      </w:divBdr>
      <w:divsChild>
        <w:div w:id="2062483468">
          <w:marLeft w:val="0"/>
          <w:marRight w:val="0"/>
          <w:marTop w:val="0"/>
          <w:marBottom w:val="0"/>
          <w:divBdr>
            <w:top w:val="none" w:sz="0" w:space="0" w:color="auto"/>
            <w:left w:val="none" w:sz="0" w:space="0" w:color="auto"/>
            <w:bottom w:val="none" w:sz="0" w:space="0" w:color="auto"/>
            <w:right w:val="none" w:sz="0" w:space="0" w:color="auto"/>
          </w:divBdr>
          <w:divsChild>
            <w:div w:id="1133520762">
              <w:marLeft w:val="0"/>
              <w:marRight w:val="0"/>
              <w:marTop w:val="0"/>
              <w:marBottom w:val="0"/>
              <w:divBdr>
                <w:top w:val="none" w:sz="0" w:space="0" w:color="auto"/>
                <w:left w:val="none" w:sz="0" w:space="0" w:color="auto"/>
                <w:bottom w:val="none" w:sz="0" w:space="0" w:color="auto"/>
                <w:right w:val="none" w:sz="0" w:space="0" w:color="auto"/>
              </w:divBdr>
              <w:divsChild>
                <w:div w:id="419720328">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sChild>
                        <w:div w:id="520513895">
                          <w:marLeft w:val="0"/>
                          <w:marRight w:val="0"/>
                          <w:marTop w:val="0"/>
                          <w:marBottom w:val="0"/>
                          <w:divBdr>
                            <w:top w:val="none" w:sz="0" w:space="0" w:color="auto"/>
                            <w:left w:val="none" w:sz="0" w:space="0" w:color="auto"/>
                            <w:bottom w:val="none" w:sz="0" w:space="0" w:color="auto"/>
                            <w:right w:val="none" w:sz="0" w:space="0" w:color="auto"/>
                          </w:divBdr>
                          <w:divsChild>
                            <w:div w:id="316880837">
                              <w:marLeft w:val="0"/>
                              <w:marRight w:val="0"/>
                              <w:marTop w:val="0"/>
                              <w:marBottom w:val="0"/>
                              <w:divBdr>
                                <w:top w:val="none" w:sz="0" w:space="0" w:color="auto"/>
                                <w:left w:val="none" w:sz="0" w:space="0" w:color="auto"/>
                                <w:bottom w:val="none" w:sz="0" w:space="0" w:color="auto"/>
                                <w:right w:val="none" w:sz="0" w:space="0" w:color="auto"/>
                              </w:divBdr>
                            </w:div>
                            <w:div w:id="143276146">
                              <w:marLeft w:val="0"/>
                              <w:marRight w:val="0"/>
                              <w:marTop w:val="0"/>
                              <w:marBottom w:val="0"/>
                              <w:divBdr>
                                <w:top w:val="none" w:sz="0" w:space="0" w:color="auto"/>
                                <w:left w:val="none" w:sz="0" w:space="0" w:color="auto"/>
                                <w:bottom w:val="none" w:sz="0" w:space="0" w:color="auto"/>
                                <w:right w:val="none" w:sz="0" w:space="0" w:color="auto"/>
                              </w:divBdr>
                            </w:div>
                            <w:div w:id="172455222">
                              <w:marLeft w:val="0"/>
                              <w:marRight w:val="0"/>
                              <w:marTop w:val="0"/>
                              <w:marBottom w:val="0"/>
                              <w:divBdr>
                                <w:top w:val="none" w:sz="0" w:space="0" w:color="auto"/>
                                <w:left w:val="none" w:sz="0" w:space="0" w:color="auto"/>
                                <w:bottom w:val="none" w:sz="0" w:space="0" w:color="auto"/>
                                <w:right w:val="none" w:sz="0" w:space="0" w:color="auto"/>
                              </w:divBdr>
                            </w:div>
                            <w:div w:id="1243098699">
                              <w:marLeft w:val="0"/>
                              <w:marRight w:val="0"/>
                              <w:marTop w:val="0"/>
                              <w:marBottom w:val="0"/>
                              <w:divBdr>
                                <w:top w:val="none" w:sz="0" w:space="0" w:color="auto"/>
                                <w:left w:val="none" w:sz="0" w:space="0" w:color="auto"/>
                                <w:bottom w:val="none" w:sz="0" w:space="0" w:color="auto"/>
                                <w:right w:val="none" w:sz="0" w:space="0" w:color="auto"/>
                              </w:divBdr>
                            </w:div>
                            <w:div w:id="285355861">
                              <w:marLeft w:val="0"/>
                              <w:marRight w:val="0"/>
                              <w:marTop w:val="0"/>
                              <w:marBottom w:val="0"/>
                              <w:divBdr>
                                <w:top w:val="none" w:sz="0" w:space="0" w:color="auto"/>
                                <w:left w:val="none" w:sz="0" w:space="0" w:color="auto"/>
                                <w:bottom w:val="none" w:sz="0" w:space="0" w:color="auto"/>
                                <w:right w:val="none" w:sz="0" w:space="0" w:color="auto"/>
                              </w:divBdr>
                            </w:div>
                            <w:div w:id="1924146715">
                              <w:marLeft w:val="0"/>
                              <w:marRight w:val="0"/>
                              <w:marTop w:val="0"/>
                              <w:marBottom w:val="0"/>
                              <w:divBdr>
                                <w:top w:val="none" w:sz="0" w:space="0" w:color="auto"/>
                                <w:left w:val="none" w:sz="0" w:space="0" w:color="auto"/>
                                <w:bottom w:val="none" w:sz="0" w:space="0" w:color="auto"/>
                                <w:right w:val="none" w:sz="0" w:space="0" w:color="auto"/>
                              </w:divBdr>
                            </w:div>
                            <w:div w:id="2109498616">
                              <w:marLeft w:val="0"/>
                              <w:marRight w:val="0"/>
                              <w:marTop w:val="0"/>
                              <w:marBottom w:val="0"/>
                              <w:divBdr>
                                <w:top w:val="none" w:sz="0" w:space="0" w:color="auto"/>
                                <w:left w:val="none" w:sz="0" w:space="0" w:color="auto"/>
                                <w:bottom w:val="none" w:sz="0" w:space="0" w:color="auto"/>
                                <w:right w:val="none" w:sz="0" w:space="0" w:color="auto"/>
                              </w:divBdr>
                            </w:div>
                            <w:div w:id="926382717">
                              <w:marLeft w:val="0"/>
                              <w:marRight w:val="0"/>
                              <w:marTop w:val="0"/>
                              <w:marBottom w:val="0"/>
                              <w:divBdr>
                                <w:top w:val="none" w:sz="0" w:space="0" w:color="auto"/>
                                <w:left w:val="none" w:sz="0" w:space="0" w:color="auto"/>
                                <w:bottom w:val="none" w:sz="0" w:space="0" w:color="auto"/>
                                <w:right w:val="none" w:sz="0" w:space="0" w:color="auto"/>
                              </w:divBdr>
                            </w:div>
                            <w:div w:id="1110396030">
                              <w:marLeft w:val="0"/>
                              <w:marRight w:val="0"/>
                              <w:marTop w:val="0"/>
                              <w:marBottom w:val="0"/>
                              <w:divBdr>
                                <w:top w:val="none" w:sz="0" w:space="0" w:color="auto"/>
                                <w:left w:val="none" w:sz="0" w:space="0" w:color="auto"/>
                                <w:bottom w:val="none" w:sz="0" w:space="0" w:color="auto"/>
                                <w:right w:val="none" w:sz="0" w:space="0" w:color="auto"/>
                              </w:divBdr>
                            </w:div>
                            <w:div w:id="537359618">
                              <w:marLeft w:val="0"/>
                              <w:marRight w:val="0"/>
                              <w:marTop w:val="0"/>
                              <w:marBottom w:val="0"/>
                              <w:divBdr>
                                <w:top w:val="none" w:sz="0" w:space="0" w:color="auto"/>
                                <w:left w:val="none" w:sz="0" w:space="0" w:color="auto"/>
                                <w:bottom w:val="none" w:sz="0" w:space="0" w:color="auto"/>
                                <w:right w:val="none" w:sz="0" w:space="0" w:color="auto"/>
                              </w:divBdr>
                            </w:div>
                            <w:div w:id="1892497037">
                              <w:marLeft w:val="0"/>
                              <w:marRight w:val="0"/>
                              <w:marTop w:val="0"/>
                              <w:marBottom w:val="0"/>
                              <w:divBdr>
                                <w:top w:val="none" w:sz="0" w:space="0" w:color="auto"/>
                                <w:left w:val="none" w:sz="0" w:space="0" w:color="auto"/>
                                <w:bottom w:val="none" w:sz="0" w:space="0" w:color="auto"/>
                                <w:right w:val="none" w:sz="0" w:space="0" w:color="auto"/>
                              </w:divBdr>
                            </w:div>
                            <w:div w:id="1674262436">
                              <w:marLeft w:val="0"/>
                              <w:marRight w:val="0"/>
                              <w:marTop w:val="0"/>
                              <w:marBottom w:val="0"/>
                              <w:divBdr>
                                <w:top w:val="none" w:sz="0" w:space="0" w:color="auto"/>
                                <w:left w:val="none" w:sz="0" w:space="0" w:color="auto"/>
                                <w:bottom w:val="none" w:sz="0" w:space="0" w:color="auto"/>
                                <w:right w:val="none" w:sz="0" w:space="0" w:color="auto"/>
                              </w:divBdr>
                            </w:div>
                            <w:div w:id="865601043">
                              <w:marLeft w:val="0"/>
                              <w:marRight w:val="0"/>
                              <w:marTop w:val="0"/>
                              <w:marBottom w:val="0"/>
                              <w:divBdr>
                                <w:top w:val="none" w:sz="0" w:space="0" w:color="auto"/>
                                <w:left w:val="none" w:sz="0" w:space="0" w:color="auto"/>
                                <w:bottom w:val="none" w:sz="0" w:space="0" w:color="auto"/>
                                <w:right w:val="none" w:sz="0" w:space="0" w:color="auto"/>
                              </w:divBdr>
                            </w:div>
                            <w:div w:id="281886992">
                              <w:marLeft w:val="0"/>
                              <w:marRight w:val="0"/>
                              <w:marTop w:val="0"/>
                              <w:marBottom w:val="0"/>
                              <w:divBdr>
                                <w:top w:val="none" w:sz="0" w:space="0" w:color="auto"/>
                                <w:left w:val="none" w:sz="0" w:space="0" w:color="auto"/>
                                <w:bottom w:val="none" w:sz="0" w:space="0" w:color="auto"/>
                                <w:right w:val="none" w:sz="0" w:space="0" w:color="auto"/>
                              </w:divBdr>
                            </w:div>
                            <w:div w:id="584193323">
                              <w:marLeft w:val="0"/>
                              <w:marRight w:val="0"/>
                              <w:marTop w:val="0"/>
                              <w:marBottom w:val="0"/>
                              <w:divBdr>
                                <w:top w:val="none" w:sz="0" w:space="0" w:color="auto"/>
                                <w:left w:val="none" w:sz="0" w:space="0" w:color="auto"/>
                                <w:bottom w:val="none" w:sz="0" w:space="0" w:color="auto"/>
                                <w:right w:val="none" w:sz="0" w:space="0" w:color="auto"/>
                              </w:divBdr>
                            </w:div>
                            <w:div w:id="304747979">
                              <w:marLeft w:val="0"/>
                              <w:marRight w:val="0"/>
                              <w:marTop w:val="0"/>
                              <w:marBottom w:val="0"/>
                              <w:divBdr>
                                <w:top w:val="none" w:sz="0" w:space="0" w:color="auto"/>
                                <w:left w:val="none" w:sz="0" w:space="0" w:color="auto"/>
                                <w:bottom w:val="none" w:sz="0" w:space="0" w:color="auto"/>
                                <w:right w:val="none" w:sz="0" w:space="0" w:color="auto"/>
                              </w:divBdr>
                            </w:div>
                            <w:div w:id="593972322">
                              <w:marLeft w:val="0"/>
                              <w:marRight w:val="0"/>
                              <w:marTop w:val="0"/>
                              <w:marBottom w:val="0"/>
                              <w:divBdr>
                                <w:top w:val="none" w:sz="0" w:space="0" w:color="auto"/>
                                <w:left w:val="none" w:sz="0" w:space="0" w:color="auto"/>
                                <w:bottom w:val="none" w:sz="0" w:space="0" w:color="auto"/>
                                <w:right w:val="none" w:sz="0" w:space="0" w:color="auto"/>
                              </w:divBdr>
                            </w:div>
                            <w:div w:id="1797210149">
                              <w:marLeft w:val="0"/>
                              <w:marRight w:val="0"/>
                              <w:marTop w:val="0"/>
                              <w:marBottom w:val="0"/>
                              <w:divBdr>
                                <w:top w:val="none" w:sz="0" w:space="0" w:color="auto"/>
                                <w:left w:val="none" w:sz="0" w:space="0" w:color="auto"/>
                                <w:bottom w:val="none" w:sz="0" w:space="0" w:color="auto"/>
                                <w:right w:val="none" w:sz="0" w:space="0" w:color="auto"/>
                              </w:divBdr>
                            </w:div>
                            <w:div w:id="1460220800">
                              <w:marLeft w:val="0"/>
                              <w:marRight w:val="0"/>
                              <w:marTop w:val="0"/>
                              <w:marBottom w:val="0"/>
                              <w:divBdr>
                                <w:top w:val="none" w:sz="0" w:space="0" w:color="auto"/>
                                <w:left w:val="none" w:sz="0" w:space="0" w:color="auto"/>
                                <w:bottom w:val="none" w:sz="0" w:space="0" w:color="auto"/>
                                <w:right w:val="none" w:sz="0" w:space="0" w:color="auto"/>
                              </w:divBdr>
                            </w:div>
                            <w:div w:id="1511333485">
                              <w:marLeft w:val="0"/>
                              <w:marRight w:val="0"/>
                              <w:marTop w:val="0"/>
                              <w:marBottom w:val="0"/>
                              <w:divBdr>
                                <w:top w:val="none" w:sz="0" w:space="0" w:color="auto"/>
                                <w:left w:val="none" w:sz="0" w:space="0" w:color="auto"/>
                                <w:bottom w:val="none" w:sz="0" w:space="0" w:color="auto"/>
                                <w:right w:val="none" w:sz="0" w:space="0" w:color="auto"/>
                              </w:divBdr>
                            </w:div>
                            <w:div w:id="1110125711">
                              <w:marLeft w:val="0"/>
                              <w:marRight w:val="0"/>
                              <w:marTop w:val="0"/>
                              <w:marBottom w:val="0"/>
                              <w:divBdr>
                                <w:top w:val="none" w:sz="0" w:space="0" w:color="auto"/>
                                <w:left w:val="none" w:sz="0" w:space="0" w:color="auto"/>
                                <w:bottom w:val="none" w:sz="0" w:space="0" w:color="auto"/>
                                <w:right w:val="none" w:sz="0" w:space="0" w:color="auto"/>
                              </w:divBdr>
                            </w:div>
                            <w:div w:id="278101381">
                              <w:marLeft w:val="0"/>
                              <w:marRight w:val="0"/>
                              <w:marTop w:val="0"/>
                              <w:marBottom w:val="0"/>
                              <w:divBdr>
                                <w:top w:val="none" w:sz="0" w:space="0" w:color="auto"/>
                                <w:left w:val="none" w:sz="0" w:space="0" w:color="auto"/>
                                <w:bottom w:val="none" w:sz="0" w:space="0" w:color="auto"/>
                                <w:right w:val="none" w:sz="0" w:space="0" w:color="auto"/>
                              </w:divBdr>
                            </w:div>
                            <w:div w:id="248008374">
                              <w:marLeft w:val="0"/>
                              <w:marRight w:val="0"/>
                              <w:marTop w:val="0"/>
                              <w:marBottom w:val="0"/>
                              <w:divBdr>
                                <w:top w:val="none" w:sz="0" w:space="0" w:color="auto"/>
                                <w:left w:val="none" w:sz="0" w:space="0" w:color="auto"/>
                                <w:bottom w:val="none" w:sz="0" w:space="0" w:color="auto"/>
                                <w:right w:val="none" w:sz="0" w:space="0" w:color="auto"/>
                              </w:divBdr>
                            </w:div>
                            <w:div w:id="1284848866">
                              <w:marLeft w:val="0"/>
                              <w:marRight w:val="0"/>
                              <w:marTop w:val="0"/>
                              <w:marBottom w:val="0"/>
                              <w:divBdr>
                                <w:top w:val="none" w:sz="0" w:space="0" w:color="auto"/>
                                <w:left w:val="none" w:sz="0" w:space="0" w:color="auto"/>
                                <w:bottom w:val="none" w:sz="0" w:space="0" w:color="auto"/>
                                <w:right w:val="none" w:sz="0" w:space="0" w:color="auto"/>
                              </w:divBdr>
                            </w:div>
                            <w:div w:id="1221550225">
                              <w:marLeft w:val="0"/>
                              <w:marRight w:val="0"/>
                              <w:marTop w:val="0"/>
                              <w:marBottom w:val="0"/>
                              <w:divBdr>
                                <w:top w:val="none" w:sz="0" w:space="0" w:color="auto"/>
                                <w:left w:val="none" w:sz="0" w:space="0" w:color="auto"/>
                                <w:bottom w:val="none" w:sz="0" w:space="0" w:color="auto"/>
                                <w:right w:val="none" w:sz="0" w:space="0" w:color="auto"/>
                              </w:divBdr>
                            </w:div>
                            <w:div w:id="1134447671">
                              <w:marLeft w:val="0"/>
                              <w:marRight w:val="0"/>
                              <w:marTop w:val="0"/>
                              <w:marBottom w:val="0"/>
                              <w:divBdr>
                                <w:top w:val="none" w:sz="0" w:space="0" w:color="auto"/>
                                <w:left w:val="none" w:sz="0" w:space="0" w:color="auto"/>
                                <w:bottom w:val="none" w:sz="0" w:space="0" w:color="auto"/>
                                <w:right w:val="none" w:sz="0" w:space="0" w:color="auto"/>
                              </w:divBdr>
                            </w:div>
                            <w:div w:id="2017732920">
                              <w:marLeft w:val="0"/>
                              <w:marRight w:val="0"/>
                              <w:marTop w:val="0"/>
                              <w:marBottom w:val="0"/>
                              <w:divBdr>
                                <w:top w:val="none" w:sz="0" w:space="0" w:color="auto"/>
                                <w:left w:val="none" w:sz="0" w:space="0" w:color="auto"/>
                                <w:bottom w:val="none" w:sz="0" w:space="0" w:color="auto"/>
                                <w:right w:val="none" w:sz="0" w:space="0" w:color="auto"/>
                              </w:divBdr>
                            </w:div>
                            <w:div w:id="1837695465">
                              <w:marLeft w:val="0"/>
                              <w:marRight w:val="0"/>
                              <w:marTop w:val="0"/>
                              <w:marBottom w:val="0"/>
                              <w:divBdr>
                                <w:top w:val="none" w:sz="0" w:space="0" w:color="auto"/>
                                <w:left w:val="none" w:sz="0" w:space="0" w:color="auto"/>
                                <w:bottom w:val="none" w:sz="0" w:space="0" w:color="auto"/>
                                <w:right w:val="none" w:sz="0" w:space="0" w:color="auto"/>
                              </w:divBdr>
                            </w:div>
                            <w:div w:id="1096244404">
                              <w:marLeft w:val="0"/>
                              <w:marRight w:val="0"/>
                              <w:marTop w:val="0"/>
                              <w:marBottom w:val="0"/>
                              <w:divBdr>
                                <w:top w:val="none" w:sz="0" w:space="0" w:color="auto"/>
                                <w:left w:val="none" w:sz="0" w:space="0" w:color="auto"/>
                                <w:bottom w:val="none" w:sz="0" w:space="0" w:color="auto"/>
                                <w:right w:val="none" w:sz="0" w:space="0" w:color="auto"/>
                              </w:divBdr>
                            </w:div>
                            <w:div w:id="438567093">
                              <w:marLeft w:val="0"/>
                              <w:marRight w:val="0"/>
                              <w:marTop w:val="0"/>
                              <w:marBottom w:val="0"/>
                              <w:divBdr>
                                <w:top w:val="none" w:sz="0" w:space="0" w:color="auto"/>
                                <w:left w:val="none" w:sz="0" w:space="0" w:color="auto"/>
                                <w:bottom w:val="none" w:sz="0" w:space="0" w:color="auto"/>
                                <w:right w:val="none" w:sz="0" w:space="0" w:color="auto"/>
                              </w:divBdr>
                            </w:div>
                            <w:div w:id="348720578">
                              <w:marLeft w:val="0"/>
                              <w:marRight w:val="0"/>
                              <w:marTop w:val="0"/>
                              <w:marBottom w:val="0"/>
                              <w:divBdr>
                                <w:top w:val="none" w:sz="0" w:space="0" w:color="auto"/>
                                <w:left w:val="none" w:sz="0" w:space="0" w:color="auto"/>
                                <w:bottom w:val="none" w:sz="0" w:space="0" w:color="auto"/>
                                <w:right w:val="none" w:sz="0" w:space="0" w:color="auto"/>
                              </w:divBdr>
                            </w:div>
                            <w:div w:id="1169559644">
                              <w:marLeft w:val="0"/>
                              <w:marRight w:val="0"/>
                              <w:marTop w:val="0"/>
                              <w:marBottom w:val="0"/>
                              <w:divBdr>
                                <w:top w:val="none" w:sz="0" w:space="0" w:color="auto"/>
                                <w:left w:val="none" w:sz="0" w:space="0" w:color="auto"/>
                                <w:bottom w:val="none" w:sz="0" w:space="0" w:color="auto"/>
                                <w:right w:val="none" w:sz="0" w:space="0" w:color="auto"/>
                              </w:divBdr>
                            </w:div>
                            <w:div w:id="577053220">
                              <w:marLeft w:val="0"/>
                              <w:marRight w:val="0"/>
                              <w:marTop w:val="0"/>
                              <w:marBottom w:val="0"/>
                              <w:divBdr>
                                <w:top w:val="none" w:sz="0" w:space="0" w:color="auto"/>
                                <w:left w:val="none" w:sz="0" w:space="0" w:color="auto"/>
                                <w:bottom w:val="none" w:sz="0" w:space="0" w:color="auto"/>
                                <w:right w:val="none" w:sz="0" w:space="0" w:color="auto"/>
                              </w:divBdr>
                            </w:div>
                            <w:div w:id="1464691654">
                              <w:marLeft w:val="0"/>
                              <w:marRight w:val="0"/>
                              <w:marTop w:val="0"/>
                              <w:marBottom w:val="0"/>
                              <w:divBdr>
                                <w:top w:val="none" w:sz="0" w:space="0" w:color="auto"/>
                                <w:left w:val="none" w:sz="0" w:space="0" w:color="auto"/>
                                <w:bottom w:val="none" w:sz="0" w:space="0" w:color="auto"/>
                                <w:right w:val="none" w:sz="0" w:space="0" w:color="auto"/>
                              </w:divBdr>
                            </w:div>
                            <w:div w:id="566494922">
                              <w:marLeft w:val="0"/>
                              <w:marRight w:val="0"/>
                              <w:marTop w:val="0"/>
                              <w:marBottom w:val="0"/>
                              <w:divBdr>
                                <w:top w:val="none" w:sz="0" w:space="0" w:color="auto"/>
                                <w:left w:val="none" w:sz="0" w:space="0" w:color="auto"/>
                                <w:bottom w:val="none" w:sz="0" w:space="0" w:color="auto"/>
                                <w:right w:val="none" w:sz="0" w:space="0" w:color="auto"/>
                              </w:divBdr>
                            </w:div>
                            <w:div w:id="9109755">
                              <w:marLeft w:val="0"/>
                              <w:marRight w:val="0"/>
                              <w:marTop w:val="0"/>
                              <w:marBottom w:val="0"/>
                              <w:divBdr>
                                <w:top w:val="none" w:sz="0" w:space="0" w:color="auto"/>
                                <w:left w:val="none" w:sz="0" w:space="0" w:color="auto"/>
                                <w:bottom w:val="none" w:sz="0" w:space="0" w:color="auto"/>
                                <w:right w:val="none" w:sz="0" w:space="0" w:color="auto"/>
                              </w:divBdr>
                            </w:div>
                            <w:div w:id="681468326">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961957351">
                              <w:marLeft w:val="0"/>
                              <w:marRight w:val="0"/>
                              <w:marTop w:val="0"/>
                              <w:marBottom w:val="0"/>
                              <w:divBdr>
                                <w:top w:val="none" w:sz="0" w:space="0" w:color="auto"/>
                                <w:left w:val="none" w:sz="0" w:space="0" w:color="auto"/>
                                <w:bottom w:val="none" w:sz="0" w:space="0" w:color="auto"/>
                                <w:right w:val="none" w:sz="0" w:space="0" w:color="auto"/>
                              </w:divBdr>
                            </w:div>
                            <w:div w:id="934047682">
                              <w:marLeft w:val="0"/>
                              <w:marRight w:val="0"/>
                              <w:marTop w:val="0"/>
                              <w:marBottom w:val="0"/>
                              <w:divBdr>
                                <w:top w:val="none" w:sz="0" w:space="0" w:color="auto"/>
                                <w:left w:val="none" w:sz="0" w:space="0" w:color="auto"/>
                                <w:bottom w:val="none" w:sz="0" w:space="0" w:color="auto"/>
                                <w:right w:val="none" w:sz="0" w:space="0" w:color="auto"/>
                              </w:divBdr>
                            </w:div>
                            <w:div w:id="359473649">
                              <w:marLeft w:val="0"/>
                              <w:marRight w:val="0"/>
                              <w:marTop w:val="0"/>
                              <w:marBottom w:val="0"/>
                              <w:divBdr>
                                <w:top w:val="none" w:sz="0" w:space="0" w:color="auto"/>
                                <w:left w:val="none" w:sz="0" w:space="0" w:color="auto"/>
                                <w:bottom w:val="none" w:sz="0" w:space="0" w:color="auto"/>
                                <w:right w:val="none" w:sz="0" w:space="0" w:color="auto"/>
                              </w:divBdr>
                            </w:div>
                            <w:div w:id="452137376">
                              <w:marLeft w:val="0"/>
                              <w:marRight w:val="0"/>
                              <w:marTop w:val="0"/>
                              <w:marBottom w:val="0"/>
                              <w:divBdr>
                                <w:top w:val="none" w:sz="0" w:space="0" w:color="auto"/>
                                <w:left w:val="none" w:sz="0" w:space="0" w:color="auto"/>
                                <w:bottom w:val="none" w:sz="0" w:space="0" w:color="auto"/>
                                <w:right w:val="none" w:sz="0" w:space="0" w:color="auto"/>
                              </w:divBdr>
                            </w:div>
                            <w:div w:id="801847316">
                              <w:marLeft w:val="0"/>
                              <w:marRight w:val="0"/>
                              <w:marTop w:val="0"/>
                              <w:marBottom w:val="0"/>
                              <w:divBdr>
                                <w:top w:val="none" w:sz="0" w:space="0" w:color="auto"/>
                                <w:left w:val="none" w:sz="0" w:space="0" w:color="auto"/>
                                <w:bottom w:val="none" w:sz="0" w:space="0" w:color="auto"/>
                                <w:right w:val="none" w:sz="0" w:space="0" w:color="auto"/>
                              </w:divBdr>
                            </w:div>
                            <w:div w:id="2020430434">
                              <w:marLeft w:val="0"/>
                              <w:marRight w:val="0"/>
                              <w:marTop w:val="0"/>
                              <w:marBottom w:val="0"/>
                              <w:divBdr>
                                <w:top w:val="none" w:sz="0" w:space="0" w:color="auto"/>
                                <w:left w:val="none" w:sz="0" w:space="0" w:color="auto"/>
                                <w:bottom w:val="none" w:sz="0" w:space="0" w:color="auto"/>
                                <w:right w:val="none" w:sz="0" w:space="0" w:color="auto"/>
                              </w:divBdr>
                            </w:div>
                            <w:div w:id="323171382">
                              <w:marLeft w:val="0"/>
                              <w:marRight w:val="0"/>
                              <w:marTop w:val="0"/>
                              <w:marBottom w:val="0"/>
                              <w:divBdr>
                                <w:top w:val="none" w:sz="0" w:space="0" w:color="auto"/>
                                <w:left w:val="none" w:sz="0" w:space="0" w:color="auto"/>
                                <w:bottom w:val="none" w:sz="0" w:space="0" w:color="auto"/>
                                <w:right w:val="none" w:sz="0" w:space="0" w:color="auto"/>
                              </w:divBdr>
                            </w:div>
                            <w:div w:id="396755551">
                              <w:marLeft w:val="0"/>
                              <w:marRight w:val="0"/>
                              <w:marTop w:val="0"/>
                              <w:marBottom w:val="0"/>
                              <w:divBdr>
                                <w:top w:val="none" w:sz="0" w:space="0" w:color="auto"/>
                                <w:left w:val="none" w:sz="0" w:space="0" w:color="auto"/>
                                <w:bottom w:val="none" w:sz="0" w:space="0" w:color="auto"/>
                                <w:right w:val="none" w:sz="0" w:space="0" w:color="auto"/>
                              </w:divBdr>
                            </w:div>
                            <w:div w:id="235283937">
                              <w:marLeft w:val="0"/>
                              <w:marRight w:val="0"/>
                              <w:marTop w:val="0"/>
                              <w:marBottom w:val="0"/>
                              <w:divBdr>
                                <w:top w:val="none" w:sz="0" w:space="0" w:color="auto"/>
                                <w:left w:val="none" w:sz="0" w:space="0" w:color="auto"/>
                                <w:bottom w:val="none" w:sz="0" w:space="0" w:color="auto"/>
                                <w:right w:val="none" w:sz="0" w:space="0" w:color="auto"/>
                              </w:divBdr>
                            </w:div>
                            <w:div w:id="1108699043">
                              <w:marLeft w:val="0"/>
                              <w:marRight w:val="0"/>
                              <w:marTop w:val="0"/>
                              <w:marBottom w:val="0"/>
                              <w:divBdr>
                                <w:top w:val="none" w:sz="0" w:space="0" w:color="auto"/>
                                <w:left w:val="none" w:sz="0" w:space="0" w:color="auto"/>
                                <w:bottom w:val="none" w:sz="0" w:space="0" w:color="auto"/>
                                <w:right w:val="none" w:sz="0" w:space="0" w:color="auto"/>
                              </w:divBdr>
                            </w:div>
                            <w:div w:id="92164155">
                              <w:marLeft w:val="0"/>
                              <w:marRight w:val="0"/>
                              <w:marTop w:val="0"/>
                              <w:marBottom w:val="0"/>
                              <w:divBdr>
                                <w:top w:val="none" w:sz="0" w:space="0" w:color="auto"/>
                                <w:left w:val="none" w:sz="0" w:space="0" w:color="auto"/>
                                <w:bottom w:val="none" w:sz="0" w:space="0" w:color="auto"/>
                                <w:right w:val="none" w:sz="0" w:space="0" w:color="auto"/>
                              </w:divBdr>
                            </w:div>
                            <w:div w:id="289744926">
                              <w:marLeft w:val="0"/>
                              <w:marRight w:val="0"/>
                              <w:marTop w:val="0"/>
                              <w:marBottom w:val="0"/>
                              <w:divBdr>
                                <w:top w:val="none" w:sz="0" w:space="0" w:color="auto"/>
                                <w:left w:val="none" w:sz="0" w:space="0" w:color="auto"/>
                                <w:bottom w:val="none" w:sz="0" w:space="0" w:color="auto"/>
                                <w:right w:val="none" w:sz="0" w:space="0" w:color="auto"/>
                              </w:divBdr>
                            </w:div>
                            <w:div w:id="209650781">
                              <w:marLeft w:val="0"/>
                              <w:marRight w:val="0"/>
                              <w:marTop w:val="0"/>
                              <w:marBottom w:val="0"/>
                              <w:divBdr>
                                <w:top w:val="none" w:sz="0" w:space="0" w:color="auto"/>
                                <w:left w:val="none" w:sz="0" w:space="0" w:color="auto"/>
                                <w:bottom w:val="none" w:sz="0" w:space="0" w:color="auto"/>
                                <w:right w:val="none" w:sz="0" w:space="0" w:color="auto"/>
                              </w:divBdr>
                            </w:div>
                            <w:div w:id="1755474402">
                              <w:marLeft w:val="0"/>
                              <w:marRight w:val="0"/>
                              <w:marTop w:val="0"/>
                              <w:marBottom w:val="0"/>
                              <w:divBdr>
                                <w:top w:val="none" w:sz="0" w:space="0" w:color="auto"/>
                                <w:left w:val="none" w:sz="0" w:space="0" w:color="auto"/>
                                <w:bottom w:val="none" w:sz="0" w:space="0" w:color="auto"/>
                                <w:right w:val="none" w:sz="0" w:space="0" w:color="auto"/>
                              </w:divBdr>
                            </w:div>
                            <w:div w:id="452285574">
                              <w:marLeft w:val="0"/>
                              <w:marRight w:val="0"/>
                              <w:marTop w:val="0"/>
                              <w:marBottom w:val="0"/>
                              <w:divBdr>
                                <w:top w:val="none" w:sz="0" w:space="0" w:color="auto"/>
                                <w:left w:val="none" w:sz="0" w:space="0" w:color="auto"/>
                                <w:bottom w:val="none" w:sz="0" w:space="0" w:color="auto"/>
                                <w:right w:val="none" w:sz="0" w:space="0" w:color="auto"/>
                              </w:divBdr>
                            </w:div>
                            <w:div w:id="939338526">
                              <w:marLeft w:val="0"/>
                              <w:marRight w:val="0"/>
                              <w:marTop w:val="0"/>
                              <w:marBottom w:val="0"/>
                              <w:divBdr>
                                <w:top w:val="none" w:sz="0" w:space="0" w:color="auto"/>
                                <w:left w:val="none" w:sz="0" w:space="0" w:color="auto"/>
                                <w:bottom w:val="none" w:sz="0" w:space="0" w:color="auto"/>
                                <w:right w:val="none" w:sz="0" w:space="0" w:color="auto"/>
                              </w:divBdr>
                            </w:div>
                            <w:div w:id="608781769">
                              <w:marLeft w:val="0"/>
                              <w:marRight w:val="0"/>
                              <w:marTop w:val="0"/>
                              <w:marBottom w:val="0"/>
                              <w:divBdr>
                                <w:top w:val="none" w:sz="0" w:space="0" w:color="auto"/>
                                <w:left w:val="none" w:sz="0" w:space="0" w:color="auto"/>
                                <w:bottom w:val="none" w:sz="0" w:space="0" w:color="auto"/>
                                <w:right w:val="none" w:sz="0" w:space="0" w:color="auto"/>
                              </w:divBdr>
                            </w:div>
                            <w:div w:id="1442064376">
                              <w:marLeft w:val="0"/>
                              <w:marRight w:val="0"/>
                              <w:marTop w:val="0"/>
                              <w:marBottom w:val="0"/>
                              <w:divBdr>
                                <w:top w:val="none" w:sz="0" w:space="0" w:color="auto"/>
                                <w:left w:val="none" w:sz="0" w:space="0" w:color="auto"/>
                                <w:bottom w:val="none" w:sz="0" w:space="0" w:color="auto"/>
                                <w:right w:val="none" w:sz="0" w:space="0" w:color="auto"/>
                              </w:divBdr>
                            </w:div>
                            <w:div w:id="1487429261">
                              <w:marLeft w:val="0"/>
                              <w:marRight w:val="0"/>
                              <w:marTop w:val="0"/>
                              <w:marBottom w:val="0"/>
                              <w:divBdr>
                                <w:top w:val="none" w:sz="0" w:space="0" w:color="auto"/>
                                <w:left w:val="none" w:sz="0" w:space="0" w:color="auto"/>
                                <w:bottom w:val="none" w:sz="0" w:space="0" w:color="auto"/>
                                <w:right w:val="none" w:sz="0" w:space="0" w:color="auto"/>
                              </w:divBdr>
                            </w:div>
                            <w:div w:id="1666010626">
                              <w:marLeft w:val="0"/>
                              <w:marRight w:val="0"/>
                              <w:marTop w:val="0"/>
                              <w:marBottom w:val="0"/>
                              <w:divBdr>
                                <w:top w:val="none" w:sz="0" w:space="0" w:color="auto"/>
                                <w:left w:val="none" w:sz="0" w:space="0" w:color="auto"/>
                                <w:bottom w:val="none" w:sz="0" w:space="0" w:color="auto"/>
                                <w:right w:val="none" w:sz="0" w:space="0" w:color="auto"/>
                              </w:divBdr>
                            </w:div>
                            <w:div w:id="1391805759">
                              <w:marLeft w:val="0"/>
                              <w:marRight w:val="0"/>
                              <w:marTop w:val="0"/>
                              <w:marBottom w:val="0"/>
                              <w:divBdr>
                                <w:top w:val="none" w:sz="0" w:space="0" w:color="auto"/>
                                <w:left w:val="none" w:sz="0" w:space="0" w:color="auto"/>
                                <w:bottom w:val="none" w:sz="0" w:space="0" w:color="auto"/>
                                <w:right w:val="none" w:sz="0" w:space="0" w:color="auto"/>
                              </w:divBdr>
                            </w:div>
                            <w:div w:id="670833817">
                              <w:marLeft w:val="0"/>
                              <w:marRight w:val="0"/>
                              <w:marTop w:val="0"/>
                              <w:marBottom w:val="0"/>
                              <w:divBdr>
                                <w:top w:val="none" w:sz="0" w:space="0" w:color="auto"/>
                                <w:left w:val="none" w:sz="0" w:space="0" w:color="auto"/>
                                <w:bottom w:val="none" w:sz="0" w:space="0" w:color="auto"/>
                                <w:right w:val="none" w:sz="0" w:space="0" w:color="auto"/>
                              </w:divBdr>
                            </w:div>
                            <w:div w:id="412163193">
                              <w:marLeft w:val="0"/>
                              <w:marRight w:val="0"/>
                              <w:marTop w:val="0"/>
                              <w:marBottom w:val="0"/>
                              <w:divBdr>
                                <w:top w:val="none" w:sz="0" w:space="0" w:color="auto"/>
                                <w:left w:val="none" w:sz="0" w:space="0" w:color="auto"/>
                                <w:bottom w:val="none" w:sz="0" w:space="0" w:color="auto"/>
                                <w:right w:val="none" w:sz="0" w:space="0" w:color="auto"/>
                              </w:divBdr>
                            </w:div>
                            <w:div w:id="1504781112">
                              <w:marLeft w:val="0"/>
                              <w:marRight w:val="0"/>
                              <w:marTop w:val="0"/>
                              <w:marBottom w:val="0"/>
                              <w:divBdr>
                                <w:top w:val="none" w:sz="0" w:space="0" w:color="auto"/>
                                <w:left w:val="none" w:sz="0" w:space="0" w:color="auto"/>
                                <w:bottom w:val="none" w:sz="0" w:space="0" w:color="auto"/>
                                <w:right w:val="none" w:sz="0" w:space="0" w:color="auto"/>
                              </w:divBdr>
                            </w:div>
                            <w:div w:id="492264445">
                              <w:marLeft w:val="0"/>
                              <w:marRight w:val="0"/>
                              <w:marTop w:val="0"/>
                              <w:marBottom w:val="0"/>
                              <w:divBdr>
                                <w:top w:val="none" w:sz="0" w:space="0" w:color="auto"/>
                                <w:left w:val="none" w:sz="0" w:space="0" w:color="auto"/>
                                <w:bottom w:val="none" w:sz="0" w:space="0" w:color="auto"/>
                                <w:right w:val="none" w:sz="0" w:space="0" w:color="auto"/>
                              </w:divBdr>
                            </w:div>
                            <w:div w:id="294529569">
                              <w:marLeft w:val="0"/>
                              <w:marRight w:val="0"/>
                              <w:marTop w:val="0"/>
                              <w:marBottom w:val="0"/>
                              <w:divBdr>
                                <w:top w:val="none" w:sz="0" w:space="0" w:color="auto"/>
                                <w:left w:val="none" w:sz="0" w:space="0" w:color="auto"/>
                                <w:bottom w:val="none" w:sz="0" w:space="0" w:color="auto"/>
                                <w:right w:val="none" w:sz="0" w:space="0" w:color="auto"/>
                              </w:divBdr>
                            </w:div>
                            <w:div w:id="1492718116">
                              <w:marLeft w:val="0"/>
                              <w:marRight w:val="0"/>
                              <w:marTop w:val="0"/>
                              <w:marBottom w:val="0"/>
                              <w:divBdr>
                                <w:top w:val="none" w:sz="0" w:space="0" w:color="auto"/>
                                <w:left w:val="none" w:sz="0" w:space="0" w:color="auto"/>
                                <w:bottom w:val="none" w:sz="0" w:space="0" w:color="auto"/>
                                <w:right w:val="none" w:sz="0" w:space="0" w:color="auto"/>
                              </w:divBdr>
                            </w:div>
                            <w:div w:id="2113820303">
                              <w:marLeft w:val="0"/>
                              <w:marRight w:val="0"/>
                              <w:marTop w:val="0"/>
                              <w:marBottom w:val="0"/>
                              <w:divBdr>
                                <w:top w:val="none" w:sz="0" w:space="0" w:color="auto"/>
                                <w:left w:val="none" w:sz="0" w:space="0" w:color="auto"/>
                                <w:bottom w:val="none" w:sz="0" w:space="0" w:color="auto"/>
                                <w:right w:val="none" w:sz="0" w:space="0" w:color="auto"/>
                              </w:divBdr>
                            </w:div>
                            <w:div w:id="1464885075">
                              <w:marLeft w:val="0"/>
                              <w:marRight w:val="0"/>
                              <w:marTop w:val="0"/>
                              <w:marBottom w:val="0"/>
                              <w:divBdr>
                                <w:top w:val="none" w:sz="0" w:space="0" w:color="auto"/>
                                <w:left w:val="none" w:sz="0" w:space="0" w:color="auto"/>
                                <w:bottom w:val="none" w:sz="0" w:space="0" w:color="auto"/>
                                <w:right w:val="none" w:sz="0" w:space="0" w:color="auto"/>
                              </w:divBdr>
                            </w:div>
                            <w:div w:id="635530823">
                              <w:marLeft w:val="0"/>
                              <w:marRight w:val="0"/>
                              <w:marTop w:val="0"/>
                              <w:marBottom w:val="0"/>
                              <w:divBdr>
                                <w:top w:val="none" w:sz="0" w:space="0" w:color="auto"/>
                                <w:left w:val="none" w:sz="0" w:space="0" w:color="auto"/>
                                <w:bottom w:val="none" w:sz="0" w:space="0" w:color="auto"/>
                                <w:right w:val="none" w:sz="0" w:space="0" w:color="auto"/>
                              </w:divBdr>
                            </w:div>
                            <w:div w:id="850265519">
                              <w:marLeft w:val="0"/>
                              <w:marRight w:val="0"/>
                              <w:marTop w:val="0"/>
                              <w:marBottom w:val="0"/>
                              <w:divBdr>
                                <w:top w:val="none" w:sz="0" w:space="0" w:color="auto"/>
                                <w:left w:val="none" w:sz="0" w:space="0" w:color="auto"/>
                                <w:bottom w:val="none" w:sz="0" w:space="0" w:color="auto"/>
                                <w:right w:val="none" w:sz="0" w:space="0" w:color="auto"/>
                              </w:divBdr>
                            </w:div>
                            <w:div w:id="644773476">
                              <w:marLeft w:val="0"/>
                              <w:marRight w:val="0"/>
                              <w:marTop w:val="0"/>
                              <w:marBottom w:val="0"/>
                              <w:divBdr>
                                <w:top w:val="none" w:sz="0" w:space="0" w:color="auto"/>
                                <w:left w:val="none" w:sz="0" w:space="0" w:color="auto"/>
                                <w:bottom w:val="none" w:sz="0" w:space="0" w:color="auto"/>
                                <w:right w:val="none" w:sz="0" w:space="0" w:color="auto"/>
                              </w:divBdr>
                            </w:div>
                            <w:div w:id="240650440">
                              <w:marLeft w:val="0"/>
                              <w:marRight w:val="0"/>
                              <w:marTop w:val="0"/>
                              <w:marBottom w:val="0"/>
                              <w:divBdr>
                                <w:top w:val="none" w:sz="0" w:space="0" w:color="auto"/>
                                <w:left w:val="none" w:sz="0" w:space="0" w:color="auto"/>
                                <w:bottom w:val="none" w:sz="0" w:space="0" w:color="auto"/>
                                <w:right w:val="none" w:sz="0" w:space="0" w:color="auto"/>
                              </w:divBdr>
                            </w:div>
                            <w:div w:id="1504932482">
                              <w:marLeft w:val="0"/>
                              <w:marRight w:val="0"/>
                              <w:marTop w:val="0"/>
                              <w:marBottom w:val="0"/>
                              <w:divBdr>
                                <w:top w:val="none" w:sz="0" w:space="0" w:color="auto"/>
                                <w:left w:val="none" w:sz="0" w:space="0" w:color="auto"/>
                                <w:bottom w:val="none" w:sz="0" w:space="0" w:color="auto"/>
                                <w:right w:val="none" w:sz="0" w:space="0" w:color="auto"/>
                              </w:divBdr>
                            </w:div>
                            <w:div w:id="403138953">
                              <w:marLeft w:val="0"/>
                              <w:marRight w:val="0"/>
                              <w:marTop w:val="0"/>
                              <w:marBottom w:val="0"/>
                              <w:divBdr>
                                <w:top w:val="none" w:sz="0" w:space="0" w:color="auto"/>
                                <w:left w:val="none" w:sz="0" w:space="0" w:color="auto"/>
                                <w:bottom w:val="none" w:sz="0" w:space="0" w:color="auto"/>
                                <w:right w:val="none" w:sz="0" w:space="0" w:color="auto"/>
                              </w:divBdr>
                            </w:div>
                            <w:div w:id="1519587904">
                              <w:marLeft w:val="0"/>
                              <w:marRight w:val="0"/>
                              <w:marTop w:val="0"/>
                              <w:marBottom w:val="0"/>
                              <w:divBdr>
                                <w:top w:val="none" w:sz="0" w:space="0" w:color="auto"/>
                                <w:left w:val="none" w:sz="0" w:space="0" w:color="auto"/>
                                <w:bottom w:val="none" w:sz="0" w:space="0" w:color="auto"/>
                                <w:right w:val="none" w:sz="0" w:space="0" w:color="auto"/>
                              </w:divBdr>
                            </w:div>
                            <w:div w:id="660350188">
                              <w:marLeft w:val="0"/>
                              <w:marRight w:val="0"/>
                              <w:marTop w:val="0"/>
                              <w:marBottom w:val="0"/>
                              <w:divBdr>
                                <w:top w:val="none" w:sz="0" w:space="0" w:color="auto"/>
                                <w:left w:val="none" w:sz="0" w:space="0" w:color="auto"/>
                                <w:bottom w:val="none" w:sz="0" w:space="0" w:color="auto"/>
                                <w:right w:val="none" w:sz="0" w:space="0" w:color="auto"/>
                              </w:divBdr>
                            </w:div>
                            <w:div w:id="2094013224">
                              <w:marLeft w:val="0"/>
                              <w:marRight w:val="0"/>
                              <w:marTop w:val="0"/>
                              <w:marBottom w:val="0"/>
                              <w:divBdr>
                                <w:top w:val="none" w:sz="0" w:space="0" w:color="auto"/>
                                <w:left w:val="none" w:sz="0" w:space="0" w:color="auto"/>
                                <w:bottom w:val="none" w:sz="0" w:space="0" w:color="auto"/>
                                <w:right w:val="none" w:sz="0" w:space="0" w:color="auto"/>
                              </w:divBdr>
                            </w:div>
                            <w:div w:id="1477146692">
                              <w:marLeft w:val="0"/>
                              <w:marRight w:val="0"/>
                              <w:marTop w:val="0"/>
                              <w:marBottom w:val="0"/>
                              <w:divBdr>
                                <w:top w:val="none" w:sz="0" w:space="0" w:color="auto"/>
                                <w:left w:val="none" w:sz="0" w:space="0" w:color="auto"/>
                                <w:bottom w:val="none" w:sz="0" w:space="0" w:color="auto"/>
                                <w:right w:val="none" w:sz="0" w:space="0" w:color="auto"/>
                              </w:divBdr>
                            </w:div>
                            <w:div w:id="94176407">
                              <w:marLeft w:val="0"/>
                              <w:marRight w:val="0"/>
                              <w:marTop w:val="0"/>
                              <w:marBottom w:val="0"/>
                              <w:divBdr>
                                <w:top w:val="none" w:sz="0" w:space="0" w:color="auto"/>
                                <w:left w:val="none" w:sz="0" w:space="0" w:color="auto"/>
                                <w:bottom w:val="none" w:sz="0" w:space="0" w:color="auto"/>
                                <w:right w:val="none" w:sz="0" w:space="0" w:color="auto"/>
                              </w:divBdr>
                            </w:div>
                            <w:div w:id="738214242">
                              <w:marLeft w:val="0"/>
                              <w:marRight w:val="0"/>
                              <w:marTop w:val="0"/>
                              <w:marBottom w:val="0"/>
                              <w:divBdr>
                                <w:top w:val="none" w:sz="0" w:space="0" w:color="auto"/>
                                <w:left w:val="none" w:sz="0" w:space="0" w:color="auto"/>
                                <w:bottom w:val="none" w:sz="0" w:space="0" w:color="auto"/>
                                <w:right w:val="none" w:sz="0" w:space="0" w:color="auto"/>
                              </w:divBdr>
                            </w:div>
                            <w:div w:id="1628662864">
                              <w:marLeft w:val="0"/>
                              <w:marRight w:val="0"/>
                              <w:marTop w:val="0"/>
                              <w:marBottom w:val="0"/>
                              <w:divBdr>
                                <w:top w:val="none" w:sz="0" w:space="0" w:color="auto"/>
                                <w:left w:val="none" w:sz="0" w:space="0" w:color="auto"/>
                                <w:bottom w:val="none" w:sz="0" w:space="0" w:color="auto"/>
                                <w:right w:val="none" w:sz="0" w:space="0" w:color="auto"/>
                              </w:divBdr>
                            </w:div>
                            <w:div w:id="1664242121">
                              <w:marLeft w:val="0"/>
                              <w:marRight w:val="0"/>
                              <w:marTop w:val="0"/>
                              <w:marBottom w:val="0"/>
                              <w:divBdr>
                                <w:top w:val="none" w:sz="0" w:space="0" w:color="auto"/>
                                <w:left w:val="none" w:sz="0" w:space="0" w:color="auto"/>
                                <w:bottom w:val="none" w:sz="0" w:space="0" w:color="auto"/>
                                <w:right w:val="none" w:sz="0" w:space="0" w:color="auto"/>
                              </w:divBdr>
                            </w:div>
                            <w:div w:id="797339598">
                              <w:marLeft w:val="0"/>
                              <w:marRight w:val="0"/>
                              <w:marTop w:val="0"/>
                              <w:marBottom w:val="0"/>
                              <w:divBdr>
                                <w:top w:val="none" w:sz="0" w:space="0" w:color="auto"/>
                                <w:left w:val="none" w:sz="0" w:space="0" w:color="auto"/>
                                <w:bottom w:val="none" w:sz="0" w:space="0" w:color="auto"/>
                                <w:right w:val="none" w:sz="0" w:space="0" w:color="auto"/>
                              </w:divBdr>
                            </w:div>
                            <w:div w:id="1712074197">
                              <w:marLeft w:val="0"/>
                              <w:marRight w:val="0"/>
                              <w:marTop w:val="0"/>
                              <w:marBottom w:val="0"/>
                              <w:divBdr>
                                <w:top w:val="none" w:sz="0" w:space="0" w:color="auto"/>
                                <w:left w:val="none" w:sz="0" w:space="0" w:color="auto"/>
                                <w:bottom w:val="none" w:sz="0" w:space="0" w:color="auto"/>
                                <w:right w:val="none" w:sz="0" w:space="0" w:color="auto"/>
                              </w:divBdr>
                            </w:div>
                            <w:div w:id="1481003032">
                              <w:marLeft w:val="0"/>
                              <w:marRight w:val="0"/>
                              <w:marTop w:val="0"/>
                              <w:marBottom w:val="0"/>
                              <w:divBdr>
                                <w:top w:val="none" w:sz="0" w:space="0" w:color="auto"/>
                                <w:left w:val="none" w:sz="0" w:space="0" w:color="auto"/>
                                <w:bottom w:val="none" w:sz="0" w:space="0" w:color="auto"/>
                                <w:right w:val="none" w:sz="0" w:space="0" w:color="auto"/>
                              </w:divBdr>
                            </w:div>
                            <w:div w:id="1393887209">
                              <w:marLeft w:val="0"/>
                              <w:marRight w:val="0"/>
                              <w:marTop w:val="0"/>
                              <w:marBottom w:val="0"/>
                              <w:divBdr>
                                <w:top w:val="none" w:sz="0" w:space="0" w:color="auto"/>
                                <w:left w:val="none" w:sz="0" w:space="0" w:color="auto"/>
                                <w:bottom w:val="none" w:sz="0" w:space="0" w:color="auto"/>
                                <w:right w:val="none" w:sz="0" w:space="0" w:color="auto"/>
                              </w:divBdr>
                            </w:div>
                            <w:div w:id="45956337">
                              <w:marLeft w:val="0"/>
                              <w:marRight w:val="0"/>
                              <w:marTop w:val="0"/>
                              <w:marBottom w:val="0"/>
                              <w:divBdr>
                                <w:top w:val="none" w:sz="0" w:space="0" w:color="auto"/>
                                <w:left w:val="none" w:sz="0" w:space="0" w:color="auto"/>
                                <w:bottom w:val="none" w:sz="0" w:space="0" w:color="auto"/>
                                <w:right w:val="none" w:sz="0" w:space="0" w:color="auto"/>
                              </w:divBdr>
                            </w:div>
                            <w:div w:id="2072729482">
                              <w:marLeft w:val="0"/>
                              <w:marRight w:val="0"/>
                              <w:marTop w:val="0"/>
                              <w:marBottom w:val="0"/>
                              <w:divBdr>
                                <w:top w:val="none" w:sz="0" w:space="0" w:color="auto"/>
                                <w:left w:val="none" w:sz="0" w:space="0" w:color="auto"/>
                                <w:bottom w:val="none" w:sz="0" w:space="0" w:color="auto"/>
                                <w:right w:val="none" w:sz="0" w:space="0" w:color="auto"/>
                              </w:divBdr>
                            </w:div>
                            <w:div w:id="2064720009">
                              <w:marLeft w:val="0"/>
                              <w:marRight w:val="0"/>
                              <w:marTop w:val="0"/>
                              <w:marBottom w:val="0"/>
                              <w:divBdr>
                                <w:top w:val="none" w:sz="0" w:space="0" w:color="auto"/>
                                <w:left w:val="none" w:sz="0" w:space="0" w:color="auto"/>
                                <w:bottom w:val="none" w:sz="0" w:space="0" w:color="auto"/>
                                <w:right w:val="none" w:sz="0" w:space="0" w:color="auto"/>
                              </w:divBdr>
                            </w:div>
                            <w:div w:id="1049651209">
                              <w:marLeft w:val="0"/>
                              <w:marRight w:val="0"/>
                              <w:marTop w:val="0"/>
                              <w:marBottom w:val="0"/>
                              <w:divBdr>
                                <w:top w:val="none" w:sz="0" w:space="0" w:color="auto"/>
                                <w:left w:val="none" w:sz="0" w:space="0" w:color="auto"/>
                                <w:bottom w:val="none" w:sz="0" w:space="0" w:color="auto"/>
                                <w:right w:val="none" w:sz="0" w:space="0" w:color="auto"/>
                              </w:divBdr>
                            </w:div>
                            <w:div w:id="1441803208">
                              <w:marLeft w:val="0"/>
                              <w:marRight w:val="0"/>
                              <w:marTop w:val="0"/>
                              <w:marBottom w:val="0"/>
                              <w:divBdr>
                                <w:top w:val="none" w:sz="0" w:space="0" w:color="auto"/>
                                <w:left w:val="none" w:sz="0" w:space="0" w:color="auto"/>
                                <w:bottom w:val="none" w:sz="0" w:space="0" w:color="auto"/>
                                <w:right w:val="none" w:sz="0" w:space="0" w:color="auto"/>
                              </w:divBdr>
                            </w:div>
                            <w:div w:id="684477991">
                              <w:marLeft w:val="0"/>
                              <w:marRight w:val="0"/>
                              <w:marTop w:val="0"/>
                              <w:marBottom w:val="0"/>
                              <w:divBdr>
                                <w:top w:val="none" w:sz="0" w:space="0" w:color="auto"/>
                                <w:left w:val="none" w:sz="0" w:space="0" w:color="auto"/>
                                <w:bottom w:val="none" w:sz="0" w:space="0" w:color="auto"/>
                                <w:right w:val="none" w:sz="0" w:space="0" w:color="auto"/>
                              </w:divBdr>
                            </w:div>
                            <w:div w:id="1124467295">
                              <w:marLeft w:val="0"/>
                              <w:marRight w:val="0"/>
                              <w:marTop w:val="0"/>
                              <w:marBottom w:val="0"/>
                              <w:divBdr>
                                <w:top w:val="none" w:sz="0" w:space="0" w:color="auto"/>
                                <w:left w:val="none" w:sz="0" w:space="0" w:color="auto"/>
                                <w:bottom w:val="none" w:sz="0" w:space="0" w:color="auto"/>
                                <w:right w:val="none" w:sz="0" w:space="0" w:color="auto"/>
                              </w:divBdr>
                            </w:div>
                            <w:div w:id="2053071580">
                              <w:marLeft w:val="0"/>
                              <w:marRight w:val="0"/>
                              <w:marTop w:val="0"/>
                              <w:marBottom w:val="0"/>
                              <w:divBdr>
                                <w:top w:val="none" w:sz="0" w:space="0" w:color="auto"/>
                                <w:left w:val="none" w:sz="0" w:space="0" w:color="auto"/>
                                <w:bottom w:val="none" w:sz="0" w:space="0" w:color="auto"/>
                                <w:right w:val="none" w:sz="0" w:space="0" w:color="auto"/>
                              </w:divBdr>
                            </w:div>
                            <w:div w:id="927735462">
                              <w:marLeft w:val="0"/>
                              <w:marRight w:val="0"/>
                              <w:marTop w:val="0"/>
                              <w:marBottom w:val="0"/>
                              <w:divBdr>
                                <w:top w:val="none" w:sz="0" w:space="0" w:color="auto"/>
                                <w:left w:val="none" w:sz="0" w:space="0" w:color="auto"/>
                                <w:bottom w:val="none" w:sz="0" w:space="0" w:color="auto"/>
                                <w:right w:val="none" w:sz="0" w:space="0" w:color="auto"/>
                              </w:divBdr>
                            </w:div>
                            <w:div w:id="1242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137">
      <w:bodyDiv w:val="1"/>
      <w:marLeft w:val="0"/>
      <w:marRight w:val="0"/>
      <w:marTop w:val="0"/>
      <w:marBottom w:val="0"/>
      <w:divBdr>
        <w:top w:val="none" w:sz="0" w:space="0" w:color="auto"/>
        <w:left w:val="none" w:sz="0" w:space="0" w:color="auto"/>
        <w:bottom w:val="none" w:sz="0" w:space="0" w:color="auto"/>
        <w:right w:val="none" w:sz="0" w:space="0" w:color="auto"/>
      </w:divBdr>
    </w:div>
    <w:div w:id="1868061001">
      <w:bodyDiv w:val="1"/>
      <w:marLeft w:val="0"/>
      <w:marRight w:val="0"/>
      <w:marTop w:val="0"/>
      <w:marBottom w:val="0"/>
      <w:divBdr>
        <w:top w:val="none" w:sz="0" w:space="0" w:color="auto"/>
        <w:left w:val="none" w:sz="0" w:space="0" w:color="auto"/>
        <w:bottom w:val="none" w:sz="0" w:space="0" w:color="auto"/>
        <w:right w:val="none" w:sz="0" w:space="0" w:color="auto"/>
      </w:divBdr>
    </w:div>
    <w:div w:id="1998652186">
      <w:bodyDiv w:val="1"/>
      <w:marLeft w:val="0"/>
      <w:marRight w:val="0"/>
      <w:marTop w:val="0"/>
      <w:marBottom w:val="0"/>
      <w:divBdr>
        <w:top w:val="none" w:sz="0" w:space="0" w:color="auto"/>
        <w:left w:val="none" w:sz="0" w:space="0" w:color="auto"/>
        <w:bottom w:val="none" w:sz="0" w:space="0" w:color="auto"/>
        <w:right w:val="none" w:sz="0" w:space="0" w:color="auto"/>
      </w:divBdr>
    </w:div>
    <w:div w:id="20210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ject_stakehold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eedingtheworld@yahoo.com" TargetMode="External"/><Relationship Id="rId12" Type="http://schemas.openxmlformats.org/officeDocument/2006/relationships/image" Target="media/image5.jpe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Radical_transpa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Amullen, Esther (eamullen)</cp:lastModifiedBy>
  <cp:revision>2</cp:revision>
  <dcterms:created xsi:type="dcterms:W3CDTF">2019-06-25T16:55:00Z</dcterms:created>
  <dcterms:modified xsi:type="dcterms:W3CDTF">2019-06-25T16:55:00Z</dcterms:modified>
</cp:coreProperties>
</file>